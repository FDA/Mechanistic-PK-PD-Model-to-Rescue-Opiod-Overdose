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A870" w14:textId="2AE40D7A" w:rsidR="00EC5D46" w:rsidRPr="000E42DC" w:rsidRDefault="00EC5D46" w:rsidP="00EC5D46">
      <w:pPr>
        <w:rPr>
          <w:rFonts w:ascii="Arial" w:hAnsi="Arial" w:cs="Arial"/>
          <w:b/>
          <w:bCs/>
          <w:sz w:val="24"/>
          <w:szCs w:val="24"/>
        </w:rPr>
      </w:pPr>
      <w:bookmarkStart w:id="0" w:name="_GoBack"/>
      <w:bookmarkEnd w:id="0"/>
      <w:r w:rsidRPr="000E42DC">
        <w:rPr>
          <w:rFonts w:ascii="Arial" w:hAnsi="Arial" w:cs="Arial"/>
          <w:b/>
          <w:bCs/>
          <w:sz w:val="24"/>
          <w:szCs w:val="24"/>
        </w:rPr>
        <w:t>Mechanistic-PK-PD-Model-to-Rescue-</w:t>
      </w:r>
      <w:del w:id="1" w:author="Chaturbedi, Anik *" w:date="2021-04-21T14:47:00Z">
        <w:r w:rsidRPr="000E42DC" w:rsidDel="00F948A4">
          <w:rPr>
            <w:rFonts w:ascii="Arial" w:hAnsi="Arial" w:cs="Arial"/>
            <w:b/>
            <w:bCs/>
            <w:sz w:val="24"/>
            <w:szCs w:val="24"/>
          </w:rPr>
          <w:delText>Opiod</w:delText>
        </w:r>
      </w:del>
      <w:r w:rsidR="00F948A4">
        <w:rPr>
          <w:rFonts w:ascii="Arial" w:hAnsi="Arial" w:cs="Arial"/>
          <w:b/>
          <w:bCs/>
          <w:sz w:val="24"/>
          <w:szCs w:val="24"/>
        </w:rPr>
        <w:t>Opioid</w:t>
      </w:r>
      <w:r w:rsidRPr="000E42DC">
        <w:rPr>
          <w:rFonts w:ascii="Arial" w:hAnsi="Arial" w:cs="Arial"/>
          <w:b/>
          <w:bCs/>
          <w:sz w:val="24"/>
          <w:szCs w:val="24"/>
        </w:rPr>
        <w:t>-Overdose Version 1.0</w:t>
      </w:r>
    </w:p>
    <w:p w14:paraId="75B4A43B" w14:textId="0EF742C0" w:rsidR="00EC5D46" w:rsidRDefault="00EC5D46" w:rsidP="00EC5D46">
      <w:r>
        <w:t xml:space="preserve">R code used to validate </w:t>
      </w:r>
      <w:del w:id="2" w:author="Chaturbedi, Anik *" w:date="2021-04-21T14:47:00Z">
        <w:r w:rsidR="000E42DC" w:rsidDel="00F948A4">
          <w:delText>Mechanistic</w:delText>
        </w:r>
        <w:r w:rsidDel="00F948A4">
          <w:delText xml:space="preserve"> </w:delText>
        </w:r>
      </w:del>
      <w:ins w:id="3" w:author="Chaturbedi, Anik *" w:date="2021-04-21T14:47:00Z">
        <w:r w:rsidR="00F948A4">
          <w:t xml:space="preserve">mechanistic </w:t>
        </w:r>
      </w:ins>
      <w:r>
        <w:t xml:space="preserve">PK-PD </w:t>
      </w:r>
      <w:del w:id="4" w:author="Chaturbedi, Anik *" w:date="2021-04-21T14:47:00Z">
        <w:r w:rsidDel="00F948A4">
          <w:delText xml:space="preserve">Model </w:delText>
        </w:r>
      </w:del>
      <w:ins w:id="5" w:author="Chaturbedi, Anik *" w:date="2021-04-21T14:47:00Z">
        <w:r w:rsidR="00F948A4">
          <w:t xml:space="preserve">model </w:t>
        </w:r>
      </w:ins>
      <w:r>
        <w:t xml:space="preserve">of </w:t>
      </w:r>
      <w:del w:id="6" w:author="Chaturbedi, Anik *" w:date="2021-04-21T14:47:00Z">
        <w:r w:rsidDel="00F948A4">
          <w:delText xml:space="preserve">Opioid </w:delText>
        </w:r>
      </w:del>
      <w:ins w:id="7" w:author="Chaturbedi, Anik *" w:date="2021-04-21T14:47:00Z">
        <w:r w:rsidR="00F948A4">
          <w:t xml:space="preserve">opioid </w:t>
        </w:r>
      </w:ins>
      <w:del w:id="8" w:author="Chaturbedi, Anik *" w:date="2021-04-21T14:47:00Z">
        <w:r w:rsidDel="00F948A4">
          <w:delText xml:space="preserve">Overdose </w:delText>
        </w:r>
      </w:del>
      <w:ins w:id="9" w:author="Chaturbedi, Anik *" w:date="2021-04-21T14:47:00Z">
        <w:r w:rsidR="00F948A4">
          <w:t xml:space="preserve">overdose </w:t>
        </w:r>
      </w:ins>
      <w:r>
        <w:t xml:space="preserve">through simulation of clinical </w:t>
      </w:r>
      <w:del w:id="10" w:author="Chaturbedi, Anik *" w:date="2021-04-21T14:47:00Z">
        <w:r w:rsidDel="00F948A4">
          <w:delText xml:space="preserve">ventilation </w:delText>
        </w:r>
      </w:del>
      <w:r>
        <w:t>trials</w:t>
      </w:r>
    </w:p>
    <w:p w14:paraId="2E0D5994" w14:textId="77777777" w:rsidR="00EC5D46" w:rsidRDefault="00EC5D46" w:rsidP="00EC5D46"/>
    <w:p w14:paraId="51325D34"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Authors</w:t>
      </w:r>
    </w:p>
    <w:p w14:paraId="142E76F3" w14:textId="77777777" w:rsidR="00EC5D46" w:rsidRDefault="00EC5D46" w:rsidP="00EC5D46">
      <w:r>
        <w:t>John Mann, Mohammadreza Samieegohar, Xiaomei Han, Anik Chaturbedi, Zhihua Li</w:t>
      </w:r>
    </w:p>
    <w:p w14:paraId="559600B3" w14:textId="77777777" w:rsidR="00EC5D46" w:rsidRDefault="00EC5D46" w:rsidP="00EC5D46"/>
    <w:p w14:paraId="76A5A43F"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Requirements</w:t>
      </w:r>
    </w:p>
    <w:p w14:paraId="14899BD5" w14:textId="445774F9" w:rsidR="00EC5D46" w:rsidRDefault="00EC5D46" w:rsidP="00EC5D46">
      <w:r>
        <w:t>This code was developed with R version 3.3 and uses the following packages:</w:t>
      </w:r>
    </w:p>
    <w:p w14:paraId="7E2BE47C" w14:textId="77777777" w:rsidR="00EC5D46" w:rsidRDefault="00EC5D46" w:rsidP="000E42DC">
      <w:pPr>
        <w:pStyle w:val="ListParagraph"/>
        <w:numPr>
          <w:ilvl w:val="0"/>
          <w:numId w:val="6"/>
        </w:numPr>
      </w:pPr>
      <w:proofErr w:type="spellStart"/>
      <w:r>
        <w:t>optparse</w:t>
      </w:r>
      <w:proofErr w:type="spellEnd"/>
      <w:r>
        <w:t xml:space="preserve"> (version 1.4.4)</w:t>
      </w:r>
    </w:p>
    <w:p w14:paraId="74E96C65" w14:textId="77777777" w:rsidR="00EC5D46" w:rsidRDefault="00EC5D46" w:rsidP="000E42DC">
      <w:pPr>
        <w:pStyle w:val="ListParagraph"/>
        <w:numPr>
          <w:ilvl w:val="0"/>
          <w:numId w:val="6"/>
        </w:numPr>
      </w:pPr>
      <w:r>
        <w:t>ggplot2 (version 2.2.0)</w:t>
      </w:r>
    </w:p>
    <w:p w14:paraId="39F04891" w14:textId="77777777" w:rsidR="00EC5D46" w:rsidRDefault="00EC5D46" w:rsidP="000E42DC">
      <w:pPr>
        <w:pStyle w:val="ListParagraph"/>
        <w:numPr>
          <w:ilvl w:val="0"/>
          <w:numId w:val="6"/>
        </w:numPr>
      </w:pPr>
      <w:proofErr w:type="spellStart"/>
      <w:r>
        <w:t>deSolve</w:t>
      </w:r>
      <w:proofErr w:type="spellEnd"/>
      <w:r>
        <w:t xml:space="preserve"> (version 1.14)</w:t>
      </w:r>
    </w:p>
    <w:p w14:paraId="521CAF7A" w14:textId="77262D27" w:rsidR="00EC5D46" w:rsidRDefault="00EC5D46" w:rsidP="000E42DC">
      <w:pPr>
        <w:pStyle w:val="ListParagraph"/>
        <w:numPr>
          <w:ilvl w:val="0"/>
          <w:numId w:val="6"/>
        </w:numPr>
      </w:pPr>
      <w:proofErr w:type="spellStart"/>
      <w:r>
        <w:t>gridExtra</w:t>
      </w:r>
      <w:proofErr w:type="spellEnd"/>
      <w:r>
        <w:t xml:space="preserve"> (version 2.2.1)</w:t>
      </w:r>
    </w:p>
    <w:p w14:paraId="69664CF8" w14:textId="24FBBCCF" w:rsidR="00813B2E" w:rsidRDefault="000E42DC" w:rsidP="00813B2E">
      <w:pPr>
        <w:pStyle w:val="ListParagraph"/>
        <w:numPr>
          <w:ilvl w:val="0"/>
          <w:numId w:val="6"/>
        </w:numPr>
      </w:pPr>
      <w:r>
        <w:t>FME (version 1.3.5)</w:t>
      </w:r>
    </w:p>
    <w:p w14:paraId="3B3684BF" w14:textId="77777777" w:rsidR="00813B2E" w:rsidRDefault="00813B2E">
      <w:pPr>
        <w:rPr>
          <w:ins w:id="11" w:author="Mann, John *" w:date="2021-04-22T12:47:00Z"/>
          <w:rFonts w:ascii="Arial" w:hAnsi="Arial" w:cs="Arial"/>
          <w:sz w:val="24"/>
          <w:szCs w:val="24"/>
        </w:rPr>
      </w:pPr>
      <w:ins w:id="12" w:author="Mann, John *" w:date="2021-04-22T12:47:00Z">
        <w:r w:rsidRPr="00813B2E">
          <w:rPr>
            <w:rFonts w:ascii="Arial" w:hAnsi="Arial" w:cs="Arial"/>
            <w:b/>
            <w:bCs/>
            <w:sz w:val="24"/>
            <w:szCs w:val="24"/>
            <w:rPrChange w:id="13" w:author="Mann, John *" w:date="2021-04-22T12:47:00Z">
              <w:rPr>
                <w:b/>
                <w:bCs/>
              </w:rPr>
            </w:rPrChange>
          </w:rPr>
          <w:t xml:space="preserve">Binding Parameters </w:t>
        </w:r>
      </w:ins>
    </w:p>
    <w:p w14:paraId="24DBCDFD" w14:textId="6231C8A6" w:rsidR="00BA43C6" w:rsidRDefault="00813B2E">
      <w:pPr>
        <w:rPr>
          <w:ins w:id="14" w:author="Mann, John *" w:date="2021-04-22T13:13:00Z"/>
          <w:rFonts w:cstheme="minorHAnsi"/>
        </w:rPr>
      </w:pPr>
      <w:ins w:id="15" w:author="Mann, John *" w:date="2021-04-22T12:48:00Z">
        <w:r>
          <w:rPr>
            <w:rFonts w:cstheme="minorHAnsi"/>
          </w:rPr>
          <w:t xml:space="preserve">Binding </w:t>
        </w:r>
        <w:proofErr w:type="spellStart"/>
        <w:r>
          <w:rPr>
            <w:rFonts w:cstheme="minorHAnsi"/>
          </w:rPr>
          <w:t>paramters</w:t>
        </w:r>
        <w:proofErr w:type="spellEnd"/>
        <w:r>
          <w:rPr>
            <w:rFonts w:cstheme="minorHAnsi"/>
          </w:rPr>
          <w:t xml:space="preserve"> </w:t>
        </w:r>
      </w:ins>
      <w:ins w:id="16" w:author="Mann, John *" w:date="2021-04-22T13:03:00Z">
        <w:r w:rsidR="00BA43C6">
          <w:rPr>
            <w:rFonts w:cstheme="minorHAnsi"/>
          </w:rPr>
          <w:t xml:space="preserve">(Kon, </w:t>
        </w:r>
        <w:proofErr w:type="spellStart"/>
        <w:r w:rsidR="00BA43C6">
          <w:rPr>
            <w:rFonts w:cstheme="minorHAnsi"/>
          </w:rPr>
          <w:t>Koff</w:t>
        </w:r>
        <w:proofErr w:type="spellEnd"/>
        <w:r w:rsidR="00BA43C6">
          <w:rPr>
            <w:rFonts w:cstheme="minorHAnsi"/>
          </w:rPr>
          <w:t xml:space="preserve"> and n) </w:t>
        </w:r>
      </w:ins>
      <w:ins w:id="17" w:author="Mann, John *" w:date="2021-04-22T12:48:00Z">
        <w:r>
          <w:rPr>
            <w:rFonts w:cstheme="minorHAnsi"/>
          </w:rPr>
          <w:t xml:space="preserve">for </w:t>
        </w:r>
      </w:ins>
      <w:ins w:id="18" w:author="Mann, John *" w:date="2021-04-22T13:06:00Z">
        <w:r w:rsidR="00BA43C6">
          <w:rPr>
            <w:rFonts w:cstheme="minorHAnsi"/>
          </w:rPr>
          <w:t xml:space="preserve">the </w:t>
        </w:r>
      </w:ins>
      <w:ins w:id="19" w:author="Mann, John *" w:date="2021-04-22T12:58:00Z">
        <w:r w:rsidR="00494853">
          <w:rPr>
            <w:rFonts w:cstheme="minorHAnsi"/>
          </w:rPr>
          <w:t xml:space="preserve">opioid ligands </w:t>
        </w:r>
      </w:ins>
      <w:ins w:id="20" w:author="Mann, John *" w:date="2021-04-22T13:04:00Z">
        <w:r w:rsidR="00BA43C6">
          <w:rPr>
            <w:rFonts w:cstheme="minorHAnsi"/>
          </w:rPr>
          <w:t xml:space="preserve">and naloxone </w:t>
        </w:r>
      </w:ins>
      <w:ins w:id="21" w:author="Mann, John *" w:date="2021-04-22T12:58:00Z">
        <w:r w:rsidR="00BA43C6">
          <w:rPr>
            <w:rFonts w:cstheme="minorHAnsi"/>
          </w:rPr>
          <w:t xml:space="preserve">used </w:t>
        </w:r>
      </w:ins>
      <w:ins w:id="22" w:author="Mann, John *" w:date="2021-04-22T13:04:00Z">
        <w:r w:rsidR="00BA43C6">
          <w:rPr>
            <w:rFonts w:cstheme="minorHAnsi"/>
          </w:rPr>
          <w:t>in</w:t>
        </w:r>
      </w:ins>
      <w:ins w:id="23" w:author="Mann, John *" w:date="2021-04-22T12:58:00Z">
        <w:r w:rsidR="00BA43C6">
          <w:rPr>
            <w:rFonts w:cstheme="minorHAnsi"/>
          </w:rPr>
          <w:t xml:space="preserve"> clinical simulations </w:t>
        </w:r>
      </w:ins>
      <w:ins w:id="24" w:author="Mann, John *" w:date="2021-04-22T13:03:00Z">
        <w:r w:rsidR="00BA43C6">
          <w:rPr>
            <w:rFonts w:cstheme="minorHAnsi"/>
          </w:rPr>
          <w:t xml:space="preserve">as well as </w:t>
        </w:r>
        <w:proofErr w:type="spellStart"/>
        <w:r w:rsidR="00BA43C6">
          <w:rPr>
            <w:rFonts w:cstheme="minorHAnsi"/>
          </w:rPr>
          <w:t>carfentanil</w:t>
        </w:r>
        <w:proofErr w:type="spellEnd"/>
        <w:r w:rsidR="00BA43C6">
          <w:rPr>
            <w:rFonts w:cstheme="minorHAnsi"/>
          </w:rPr>
          <w:t xml:space="preserve"> can be found in their corresponding folder in </w:t>
        </w:r>
      </w:ins>
      <w:ins w:id="25" w:author="Mann, John *" w:date="2021-04-22T13:04:00Z">
        <w:r w:rsidR="00BA43C6">
          <w:rPr>
            <w:rFonts w:cstheme="minorHAnsi"/>
          </w:rPr>
          <w:t>“</w:t>
        </w:r>
        <w:proofErr w:type="spellStart"/>
        <w:r w:rsidR="00BA43C6">
          <w:rPr>
            <w:rFonts w:cstheme="minorHAnsi"/>
          </w:rPr>
          <w:t>Ligand_Data</w:t>
        </w:r>
        <w:proofErr w:type="spellEnd"/>
        <w:r w:rsidR="00BA43C6">
          <w:rPr>
            <w:rFonts w:cstheme="minorHAnsi"/>
          </w:rPr>
          <w:t>/”.</w:t>
        </w:r>
      </w:ins>
      <w:ins w:id="26" w:author="Mann, John *" w:date="2021-04-22T13:06:00Z">
        <w:r w:rsidR="00BA43C6">
          <w:rPr>
            <w:rFonts w:cstheme="minorHAnsi"/>
          </w:rPr>
          <w:t xml:space="preserve"> </w:t>
        </w:r>
      </w:ins>
      <w:ins w:id="27" w:author="Mann, John *" w:date="2021-04-22T13:07:00Z">
        <w:r w:rsidR="00BA43C6">
          <w:rPr>
            <w:rFonts w:cstheme="minorHAnsi"/>
          </w:rPr>
          <w:t>Optimal parameters are saved in the “pars.txt” file in the ligand folder.</w:t>
        </w:r>
      </w:ins>
      <w:ins w:id="28" w:author="Mann, John *" w:date="2021-04-22T13:08:00Z">
        <w:r w:rsidR="00BA43C6">
          <w:rPr>
            <w:rFonts w:cstheme="minorHAnsi"/>
          </w:rPr>
          <w:t xml:space="preserve"> </w:t>
        </w:r>
      </w:ins>
      <w:ins w:id="29" w:author="Mann, John *" w:date="2021-04-22T13:09:00Z">
        <w:r w:rsidR="00F234C7">
          <w:rPr>
            <w:rFonts w:cstheme="minorHAnsi"/>
          </w:rPr>
          <w:t xml:space="preserve">The </w:t>
        </w:r>
      </w:ins>
      <w:ins w:id="30" w:author="Mann, John *" w:date="2021-04-22T13:11:00Z">
        <w:r w:rsidR="00F234C7">
          <w:rPr>
            <w:rFonts w:cstheme="minorHAnsi"/>
          </w:rPr>
          <w:t>“</w:t>
        </w:r>
      </w:ins>
      <w:ins w:id="31" w:author="Mann, John *" w:date="2021-04-22T13:10:00Z">
        <w:r w:rsidR="00F234C7">
          <w:rPr>
            <w:rFonts w:cstheme="minorHAnsi"/>
          </w:rPr>
          <w:t>boot_pars.csv</w:t>
        </w:r>
      </w:ins>
      <w:ins w:id="32" w:author="Mann, John *" w:date="2021-04-22T13:11:00Z">
        <w:r w:rsidR="00F234C7">
          <w:rPr>
            <w:rFonts w:cstheme="minorHAnsi"/>
          </w:rPr>
          <w:t>”</w:t>
        </w:r>
      </w:ins>
      <w:ins w:id="33" w:author="Mann, John *" w:date="2021-04-22T13:10:00Z">
        <w:r w:rsidR="00F234C7">
          <w:rPr>
            <w:rFonts w:cstheme="minorHAnsi"/>
          </w:rPr>
          <w:t xml:space="preserve"> file contains the </w:t>
        </w:r>
      </w:ins>
      <w:ins w:id="34" w:author="Mann, John *" w:date="2021-04-22T13:09:00Z">
        <w:r w:rsidR="00F234C7">
          <w:rPr>
            <w:rFonts w:cstheme="minorHAnsi"/>
          </w:rPr>
          <w:t xml:space="preserve">uncertainty population </w:t>
        </w:r>
      </w:ins>
      <w:ins w:id="35" w:author="Mann, John *" w:date="2021-04-22T13:10:00Z">
        <w:r w:rsidR="00F234C7">
          <w:rPr>
            <w:rFonts w:cstheme="minorHAnsi"/>
          </w:rPr>
          <w:t>for the</w:t>
        </w:r>
      </w:ins>
      <w:ins w:id="36" w:author="Mann, John *" w:date="2021-04-22T13:12:00Z">
        <w:r w:rsidR="00F234C7">
          <w:rPr>
            <w:rFonts w:cstheme="minorHAnsi"/>
          </w:rPr>
          <w:t>se</w:t>
        </w:r>
      </w:ins>
      <w:ins w:id="37" w:author="Mann, John *" w:date="2021-04-22T13:10:00Z">
        <w:r w:rsidR="00F234C7">
          <w:rPr>
            <w:rFonts w:cstheme="minorHAnsi"/>
          </w:rPr>
          <w:t xml:space="preserve"> bindi</w:t>
        </w:r>
      </w:ins>
      <w:ins w:id="38" w:author="Mann, John *" w:date="2021-04-22T13:11:00Z">
        <w:r w:rsidR="00F234C7">
          <w:rPr>
            <w:rFonts w:cstheme="minorHAnsi"/>
          </w:rPr>
          <w:t>ng parameters. The script parmsAlgera</w:t>
        </w:r>
      </w:ins>
      <w:ins w:id="39" w:author="Mann, John *" w:date="2021-04-22T13:12:00Z">
        <w:r w:rsidR="00F234C7">
          <w:rPr>
            <w:rFonts w:cstheme="minorHAnsi"/>
          </w:rPr>
          <w:t>2020.R contains the full set of binding and PK parameters necessary for simul</w:t>
        </w:r>
      </w:ins>
      <w:ins w:id="40" w:author="Mann, John *" w:date="2021-04-22T13:13:00Z">
        <w:r w:rsidR="00F234C7">
          <w:rPr>
            <w:rFonts w:cstheme="minorHAnsi"/>
          </w:rPr>
          <w:t xml:space="preserve">ating opioid overdose and subsequent rescue using intranasal naloxone. </w:t>
        </w:r>
      </w:ins>
    </w:p>
    <w:p w14:paraId="480C41CC" w14:textId="31CBB63F" w:rsidR="00F234C7" w:rsidRDefault="00F234C7">
      <w:pPr>
        <w:rPr>
          <w:ins w:id="41" w:author="Mann, John *" w:date="2021-04-22T13:20:00Z"/>
          <w:rFonts w:ascii="Arial" w:hAnsi="Arial" w:cs="Arial"/>
          <w:b/>
          <w:bCs/>
          <w:sz w:val="24"/>
          <w:szCs w:val="24"/>
        </w:rPr>
      </w:pPr>
      <w:ins w:id="42" w:author="Mann, John *" w:date="2021-04-22T13:17:00Z">
        <w:r>
          <w:rPr>
            <w:rFonts w:ascii="Arial" w:hAnsi="Arial" w:cs="Arial"/>
            <w:b/>
            <w:bCs/>
            <w:sz w:val="24"/>
            <w:szCs w:val="24"/>
          </w:rPr>
          <w:t xml:space="preserve">Generating Clinical </w:t>
        </w:r>
      </w:ins>
      <w:ins w:id="43" w:author="Mann, John *" w:date="2021-04-22T13:25:00Z">
        <w:r w:rsidR="000F2F28">
          <w:rPr>
            <w:rFonts w:ascii="Arial" w:hAnsi="Arial" w:cs="Arial"/>
            <w:b/>
            <w:bCs/>
            <w:sz w:val="24"/>
            <w:szCs w:val="24"/>
          </w:rPr>
          <w:t>Simulation and Comparison Figures</w:t>
        </w:r>
      </w:ins>
    </w:p>
    <w:p w14:paraId="17292D49" w14:textId="79EC5534" w:rsidR="000F2F28" w:rsidRDefault="000F2F28">
      <w:pPr>
        <w:rPr>
          <w:ins w:id="44" w:author="Mann, John *" w:date="2021-04-22T13:20:00Z"/>
          <w:rFonts w:cstheme="minorHAnsi"/>
          <w:b/>
          <w:bCs/>
        </w:rPr>
      </w:pPr>
      <w:ins w:id="45" w:author="Mann, John *" w:date="2021-04-22T13:20:00Z">
        <w:r>
          <w:rPr>
            <w:rFonts w:cstheme="minorHAnsi"/>
            <w:b/>
            <w:bCs/>
          </w:rPr>
          <w:t>Buprenorphine</w:t>
        </w:r>
      </w:ins>
      <w:ins w:id="46" w:author="Mann, John *" w:date="2021-04-22T13:21:00Z">
        <w:r>
          <w:rPr>
            <w:rFonts w:cstheme="minorHAnsi"/>
            <w:b/>
            <w:bCs/>
          </w:rPr>
          <w:t xml:space="preserve"> Clinical Simulation</w:t>
        </w:r>
      </w:ins>
    </w:p>
    <w:p w14:paraId="7C1D0BE8" w14:textId="21493EFE" w:rsidR="000F2F28" w:rsidRPr="000F2F28" w:rsidRDefault="000F2F28">
      <w:pPr>
        <w:rPr>
          <w:ins w:id="47" w:author="Mann, John *" w:date="2021-04-22T13:17:00Z"/>
          <w:rFonts w:cstheme="minorHAnsi"/>
          <w:b/>
          <w:bCs/>
          <w:rPrChange w:id="48" w:author="Mann, John *" w:date="2021-04-22T13:20:00Z">
            <w:rPr>
              <w:ins w:id="49" w:author="Mann, John *" w:date="2021-04-22T13:17:00Z"/>
              <w:rFonts w:ascii="Arial" w:hAnsi="Arial" w:cs="Arial"/>
              <w:b/>
              <w:bCs/>
              <w:sz w:val="24"/>
              <w:szCs w:val="24"/>
            </w:rPr>
          </w:rPrChange>
        </w:rPr>
      </w:pPr>
      <w:ins w:id="50" w:author="Mann, John *" w:date="2021-04-22T13:20:00Z">
        <w:r>
          <w:t xml:space="preserve">To recreate the </w:t>
        </w:r>
      </w:ins>
      <w:ins w:id="51" w:author="Mann, John *" w:date="2021-04-22T13:21:00Z">
        <w:r>
          <w:t>buprenorphine clinical simulation</w:t>
        </w:r>
      </w:ins>
      <w:ins w:id="52" w:author="Mann, John *" w:date="2021-04-22T13:20:00Z">
        <w:r>
          <w:t>, run “</w:t>
        </w:r>
        <w:proofErr w:type="spellStart"/>
        <w:r>
          <w:t>Clinical_Comparison_Buprenorphine_IV_Naloxone_</w:t>
        </w:r>
        <w:proofErr w:type="gramStart"/>
        <w:r>
          <w:t>IV.R</w:t>
        </w:r>
        <w:proofErr w:type="spellEnd"/>
        <w:proofErr w:type="gramEnd"/>
        <w:r>
          <w:t>” in (</w:t>
        </w:r>
        <w:proofErr w:type="spellStart"/>
        <w:r>
          <w:t>Clinical_Comparison_Buprenorphine</w:t>
        </w:r>
        <w:proofErr w:type="spellEnd"/>
        <w:r>
          <w:t xml:space="preserve">/). The figure, automatically saved in figs/, will depict respiratory depression in response to 0.2mg </w:t>
        </w:r>
      </w:ins>
      <w:ins w:id="53" w:author="Mann, John *" w:date="2021-04-22T13:21:00Z">
        <w:r>
          <w:t>b</w:t>
        </w:r>
      </w:ins>
      <w:ins w:id="54" w:author="Mann, John *" w:date="2021-04-22T13:20:00Z">
        <w:r>
          <w:t xml:space="preserve">uprenorphine followed by reversal by a 90-minute infusion of naloxone started 30 minutes after </w:t>
        </w:r>
      </w:ins>
      <w:ins w:id="55" w:author="Mann, John *" w:date="2021-04-22T13:21:00Z">
        <w:r>
          <w:t>b</w:t>
        </w:r>
      </w:ins>
      <w:ins w:id="56" w:author="Mann, John *" w:date="2021-04-22T13:20:00Z">
        <w:r>
          <w:t>uprenorphine dosing.</w:t>
        </w:r>
      </w:ins>
    </w:p>
    <w:p w14:paraId="5BD8EEB3" w14:textId="346691D3" w:rsidR="000F2F28" w:rsidRDefault="000F2F28" w:rsidP="000F2F28">
      <w:pPr>
        <w:rPr>
          <w:ins w:id="57" w:author="Mann, John *" w:date="2021-04-22T13:21:00Z"/>
          <w:rFonts w:cstheme="minorHAnsi"/>
          <w:b/>
          <w:bCs/>
        </w:rPr>
      </w:pPr>
      <w:ins w:id="58" w:author="Mann, John *" w:date="2021-04-22T13:21:00Z">
        <w:r>
          <w:rPr>
            <w:rFonts w:cstheme="minorHAnsi"/>
            <w:b/>
            <w:bCs/>
          </w:rPr>
          <w:t>Fentanyl Clinical Simulation</w:t>
        </w:r>
      </w:ins>
      <w:ins w:id="59" w:author="Mann, John *" w:date="2021-04-22T13:22:00Z">
        <w:r>
          <w:rPr>
            <w:rFonts w:cstheme="minorHAnsi"/>
            <w:b/>
            <w:bCs/>
          </w:rPr>
          <w:t>s</w:t>
        </w:r>
      </w:ins>
    </w:p>
    <w:p w14:paraId="648DA309" w14:textId="08DA2914" w:rsidR="000F2F28" w:rsidRDefault="000F2F28" w:rsidP="000F2F28">
      <w:pPr>
        <w:rPr>
          <w:ins w:id="60" w:author="Mann, John *" w:date="2021-04-22T13:22:00Z"/>
          <w:rFonts w:eastAsiaTheme="minorEastAsia" w:cs="Arial"/>
        </w:rPr>
      </w:pPr>
      <w:ins w:id="61" w:author="Mann, John *" w:date="2021-04-22T13:22:00Z">
        <w:r>
          <w:rPr>
            <w:rFonts w:eastAsiaTheme="minorEastAsia" w:cs="Arial"/>
          </w:rPr>
          <w:t>To recreate the occupancy-ventilation curve and fentanyl clinical simulation figures run the script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Clinical_Comparison_Fentanyl</w:t>
        </w:r>
        <w:proofErr w:type="spellEnd"/>
        <w:r>
          <w:rPr>
            <w:rFonts w:eastAsiaTheme="minorEastAsia" w:cs="Arial"/>
          </w:rPr>
          <w:t xml:space="preserve">/” and set the parser argument to either “Chronic” or “Naive”.  </w:t>
        </w:r>
      </w:ins>
    </w:p>
    <w:p w14:paraId="323CC28B" w14:textId="36A346B0" w:rsidR="000F2F28" w:rsidRDefault="000F2F28" w:rsidP="000F2F28">
      <w:pPr>
        <w:rPr>
          <w:ins w:id="62" w:author="Mann, John *" w:date="2021-04-22T13:23:00Z"/>
          <w:rFonts w:eastAsiaTheme="minorEastAsia" w:cs="Arial"/>
        </w:rPr>
      </w:pPr>
      <w:ins w:id="63" w:author="Mann, John *" w:date="2021-04-22T13:22:00Z">
        <w:r>
          <w:rPr>
            <w:rFonts w:eastAsiaTheme="minorEastAsia" w:cs="Arial"/>
          </w:rPr>
          <w:lastRenderedPageBreak/>
          <w:t xml:space="preserve">For example to produce the chronic figure: run </w:t>
        </w:r>
        <w:proofErr w:type="spellStart"/>
        <w:r>
          <w:rPr>
            <w:rFonts w:eastAsiaTheme="minorEastAsia" w:cs="Arial"/>
          </w:rPr>
          <w:t>Rscript</w:t>
        </w:r>
        <w:proofErr w:type="spellEnd"/>
        <w:r>
          <w:rPr>
            <w:rFonts w:eastAsiaTheme="minorEastAsia" w:cs="Arial"/>
          </w:rPr>
          <w:t xml:space="preserve">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xml:space="preserve"> -p “Chronic”</w:t>
        </w:r>
      </w:ins>
      <w:ins w:id="64" w:author="Mann, John *" w:date="2021-04-22T13:23:00Z">
        <w:r>
          <w:rPr>
            <w:rFonts w:eastAsiaTheme="minorEastAsia" w:cs="Arial"/>
          </w:rPr>
          <w:t xml:space="preserve">. </w:t>
        </w:r>
      </w:ins>
      <w:ins w:id="65" w:author="Mann, John *" w:date="2021-04-22T13:22:00Z">
        <w:r>
          <w:rPr>
            <w:rFonts w:eastAsiaTheme="minorEastAsia" w:cs="Arial"/>
          </w:rPr>
          <w:t>Figures will automatically be saved in figs/</w:t>
        </w:r>
      </w:ins>
      <w:ins w:id="66" w:author="Mann, John *" w:date="2021-04-22T13:23:00Z">
        <w:r>
          <w:rPr>
            <w:rFonts w:eastAsiaTheme="minorEastAsia" w:cs="Arial"/>
          </w:rPr>
          <w:t>.</w:t>
        </w:r>
      </w:ins>
    </w:p>
    <w:p w14:paraId="6770ED99" w14:textId="447A4602" w:rsidR="000F2F28" w:rsidRPr="000F2F28" w:rsidRDefault="000F2F28" w:rsidP="000F2F28">
      <w:pPr>
        <w:rPr>
          <w:ins w:id="67" w:author="Mann, John *" w:date="2021-04-22T13:21:00Z"/>
          <w:rFonts w:cstheme="minorHAnsi"/>
          <w:b/>
          <w:bCs/>
        </w:rPr>
      </w:pPr>
      <w:ins w:id="68" w:author="Mann, John *" w:date="2021-04-22T13:23:00Z">
        <w:r>
          <w:rPr>
            <w:rFonts w:eastAsiaTheme="minorEastAsia" w:cs="Arial"/>
            <w:b/>
            <w:bCs/>
          </w:rPr>
          <w:t xml:space="preserve">Remifentanil Clinical Comparison </w:t>
        </w:r>
      </w:ins>
    </w:p>
    <w:p w14:paraId="42FD06E7" w14:textId="77777777" w:rsidR="000F2F28" w:rsidRDefault="000F2F28" w:rsidP="000F2F28">
      <w:pPr>
        <w:rPr>
          <w:ins w:id="69" w:author="Mann, John *" w:date="2021-04-22T13:25:00Z"/>
          <w:rFonts w:eastAsiaTheme="minorEastAsia" w:cs="Arial"/>
        </w:rPr>
      </w:pPr>
      <w:ins w:id="70" w:author="Mann, John *" w:date="2021-04-22T13:25:00Z">
        <w:r>
          <w:rPr>
            <w:rFonts w:eastAsiaTheme="minorEastAsia" w:cs="Arial"/>
          </w:rPr>
          <w:t>To recreate the remifentanil clinical comparison figures run the script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Clinical_Comparison_Remifentanil</w:t>
        </w:r>
        <w:proofErr w:type="spellEnd"/>
        <w:r>
          <w:rPr>
            <w:rFonts w:eastAsiaTheme="minorEastAsia" w:cs="Arial"/>
          </w:rPr>
          <w:t xml:space="preserve">/”. Figures will automatically be saved in figs/ </w:t>
        </w:r>
      </w:ins>
    </w:p>
    <w:p w14:paraId="7BA730D3" w14:textId="77777777" w:rsidR="00F234C7" w:rsidRPr="00F234C7" w:rsidRDefault="00F234C7">
      <w:pPr>
        <w:rPr>
          <w:ins w:id="71" w:author="Mann, John *" w:date="2021-04-22T13:04:00Z"/>
          <w:rFonts w:ascii="Arial" w:hAnsi="Arial" w:cs="Arial"/>
          <w:b/>
          <w:bCs/>
          <w:sz w:val="24"/>
          <w:szCs w:val="24"/>
          <w:rPrChange w:id="72" w:author="Mann, John *" w:date="2021-04-22T13:17:00Z">
            <w:rPr>
              <w:ins w:id="73" w:author="Mann, John *" w:date="2021-04-22T13:04:00Z"/>
              <w:rFonts w:cstheme="minorHAnsi"/>
            </w:rPr>
          </w:rPrChange>
        </w:rPr>
      </w:pPr>
    </w:p>
    <w:p w14:paraId="371EF3C0" w14:textId="55D9F012" w:rsidR="00EC5D46" w:rsidRPr="00813B2E" w:rsidRDefault="00EC5D46">
      <w:pPr>
        <w:rPr>
          <w:rFonts w:ascii="Arial" w:hAnsi="Arial" w:cs="Arial"/>
          <w:sz w:val="24"/>
          <w:szCs w:val="24"/>
          <w:rPrChange w:id="74" w:author="Mann, John *" w:date="2021-04-22T12:47:00Z">
            <w:rPr/>
          </w:rPrChange>
        </w:rPr>
      </w:pPr>
      <w:r w:rsidRPr="00813B2E">
        <w:rPr>
          <w:rFonts w:ascii="Arial" w:hAnsi="Arial" w:cs="Arial"/>
          <w:sz w:val="24"/>
          <w:szCs w:val="24"/>
          <w:rPrChange w:id="75" w:author="Mann, John *" w:date="2021-04-22T12:47:00Z">
            <w:rPr/>
          </w:rPrChange>
        </w:rPr>
        <w:br w:type="page"/>
      </w:r>
    </w:p>
    <w:p w14:paraId="6E2ED408" w14:textId="77777777" w:rsidR="00EC5D46" w:rsidRPr="00D55F44" w:rsidRDefault="00EC5D46" w:rsidP="00AE3CD8"/>
    <w:p w14:paraId="127B4C72" w14:textId="77777777" w:rsidR="00AE3CD8" w:rsidRPr="00D55F44" w:rsidRDefault="00AE3CD8" w:rsidP="00AE3CD8">
      <w:pPr>
        <w:pStyle w:val="Heading3"/>
      </w:pPr>
      <w:r>
        <w:t>Receptor Binding Model</w:t>
      </w:r>
    </w:p>
    <w:p w14:paraId="1D92DC66" w14:textId="5CD0F10B" w:rsidR="00AE3CD8" w:rsidRDefault="00AE3CD8" w:rsidP="00AE3CD8">
      <w:pPr>
        <w:jc w:val="both"/>
        <w:rPr>
          <w:rFonts w:cs="Arial"/>
        </w:rPr>
      </w:pPr>
      <w:r w:rsidRPr="00D55F44">
        <w:rPr>
          <w:rFonts w:cs="Arial"/>
        </w:rPr>
        <w:t xml:space="preserve">In developing the </w:t>
      </w:r>
      <w:r>
        <w:rPr>
          <w:rFonts w:cs="Arial"/>
        </w:rPr>
        <w:t>mu receptor binding model</w:t>
      </w:r>
      <w:r w:rsidRPr="00D55F44">
        <w:rPr>
          <w:rFonts w:cs="Arial"/>
        </w:rPr>
        <w:t xml:space="preserve">, association and dissociation assays were conducted for each of the 9 opioid agonists and naloxone. </w:t>
      </w:r>
      <w:bookmarkStart w:id="76" w:name="_Hlk40517043"/>
      <w:r w:rsidR="00241553">
        <w:rPr>
          <w:rFonts w:cs="Arial"/>
        </w:rPr>
        <w:t xml:space="preserve"> </w:t>
      </w:r>
      <w:r>
        <w:rPr>
          <w:rFonts w:cs="Arial"/>
        </w:rPr>
        <w:t xml:space="preserve">The binding model uses the following ordinary </w:t>
      </w:r>
      <w:r w:rsidR="00F948A4">
        <w:rPr>
          <w:rFonts w:cs="Arial"/>
        </w:rPr>
        <w:t xml:space="preserve">differential </w:t>
      </w:r>
      <w:r>
        <w:rPr>
          <w:rFonts w:cs="Arial"/>
        </w:rPr>
        <w:t xml:space="preserve">equation (ODE) to describe the system: </w:t>
      </w:r>
      <w:bookmarkStart w:id="77" w:name="_Hlk40517126"/>
    </w:p>
    <w:p w14:paraId="261E09F3" w14:textId="77777777" w:rsidR="00AE3CD8" w:rsidRDefault="00705B89" w:rsidP="00AE3CD8">
      <w:pPr>
        <w:jc w:val="both"/>
        <w:rPr>
          <w:rFonts w:cs="Arial"/>
        </w:rPr>
      </w:pPr>
      <m:oMath>
        <m:f>
          <m:fPr>
            <m:ctrlPr>
              <w:rPr>
                <w:rFonts w:ascii="Cambria Math" w:hAnsi="Cambria Math" w:cs="Arial"/>
                <w:i/>
              </w:rPr>
            </m:ctrlPr>
          </m:fPr>
          <m:num>
            <m:r>
              <w:rPr>
                <w:rFonts w:ascii="Cambria Math" w:hAnsi="Cambria Math" w:cs="Arial"/>
              </w:rPr>
              <m:t>dRL</m:t>
            </m:r>
          </m:num>
          <m:den>
            <m:r>
              <w:rPr>
                <w:rFonts w:ascii="Cambria Math" w:hAnsi="Cambria Math" w:cs="Arial"/>
              </w:rPr>
              <m:t>dt</m:t>
            </m:r>
          </m:den>
        </m:f>
        <m:r>
          <w:rPr>
            <w:rFonts w:ascii="Cambria Math" w:hAnsi="Cambria Math" w:cs="Arial"/>
          </w:rPr>
          <m:t xml:space="preserve">=Kon* </m:t>
        </m:r>
        <m:sSup>
          <m:sSupPr>
            <m:ctrlPr>
              <w:rPr>
                <w:rFonts w:ascii="Cambria Math" w:hAnsi="Cambria Math" w:cs="Arial"/>
                <w:i/>
              </w:rPr>
            </m:ctrlPr>
          </m:sSupPr>
          <m:e>
            <m:r>
              <w:rPr>
                <w:rFonts w:ascii="Cambria Math" w:hAnsi="Cambria Math" w:cs="Arial"/>
              </w:rPr>
              <m:t>L</m:t>
            </m:r>
          </m:e>
          <m:sup>
            <m:r>
              <w:rPr>
                <w:rFonts w:ascii="Cambria Math" w:hAnsi="Cambria Math" w:cs="Arial"/>
              </w:rPr>
              <m:t>n</m:t>
            </m:r>
          </m:sup>
        </m:sSup>
        <m:r>
          <w:rPr>
            <w:rFonts w:ascii="Cambria Math" w:hAnsi="Cambria Math" w:cs="Arial"/>
          </w:rPr>
          <m:t>*R-Koff*RL</m:t>
        </m:r>
      </m:oMath>
      <w:r w:rsidR="00AE3CD8">
        <w:rPr>
          <w:rFonts w:eastAsiaTheme="minorEastAsia" w:cs="Arial"/>
        </w:rPr>
        <w:t xml:space="preserve"> (1)</w:t>
      </w:r>
    </w:p>
    <w:bookmarkEnd w:id="77"/>
    <w:p w14:paraId="69708166" w14:textId="678481E0" w:rsidR="00AE3CD8" w:rsidRDefault="00AE3CD8" w:rsidP="00AE3CD8">
      <w:pPr>
        <w:jc w:val="both"/>
        <w:rPr>
          <w:rFonts w:cs="Arial"/>
        </w:rPr>
      </w:pPr>
      <w:r>
        <w:rPr>
          <w:rFonts w:cs="Arial"/>
        </w:rPr>
        <w:t>where L, R, and RL are free ligands (opioids or naloxone), free (unoccupied) mu receptors, and ligand-occupied receptors, respectively.</w:t>
      </w:r>
      <w:bookmarkEnd w:id="76"/>
      <w:r>
        <w:rPr>
          <w:rFonts w:cs="Arial"/>
        </w:rPr>
        <w:t xml:space="preserve"> </w:t>
      </w:r>
      <w:r>
        <w:rPr>
          <w:rFonts w:eastAsiaTheme="minorEastAsia" w:cs="Arial"/>
        </w:rPr>
        <w:t xml:space="preserve">Kon, </w:t>
      </w:r>
      <w:proofErr w:type="spellStart"/>
      <w:r>
        <w:rPr>
          <w:rFonts w:eastAsiaTheme="minorEastAsia" w:cs="Arial"/>
        </w:rPr>
        <w:t>Koff</w:t>
      </w:r>
      <w:proofErr w:type="spellEnd"/>
      <w:r>
        <w:rPr>
          <w:rFonts w:eastAsiaTheme="minorEastAsia" w:cs="Arial"/>
        </w:rPr>
        <w:t>, and n are the binding rate, unbinding rate, and the slope of the dose-effect relationship, respectively.</w:t>
      </w:r>
      <w:r>
        <w:rPr>
          <w:rFonts w:cs="Arial"/>
        </w:rPr>
        <w:t xml:space="preserve"> The concentration of receptors is represented as fractions of the total receptor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Assuming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is 1, it follows that R = 1 – RL, and hence no ODE is needed for the amount (fraction) of free receptor R. There is also no ODE</w:t>
      </w:r>
      <w:del w:id="78" w:author="Chaturbedi, Anik *" w:date="2021-04-21T14:50:00Z">
        <w:r w:rsidDel="00F948A4">
          <w:rPr>
            <w:rFonts w:eastAsiaTheme="minorEastAsia" w:cs="Arial"/>
          </w:rPr>
          <w:delText>s</w:delText>
        </w:r>
      </w:del>
      <w:r>
        <w:rPr>
          <w:rFonts w:eastAsiaTheme="minorEastAsia" w:cs="Arial"/>
        </w:rPr>
        <w:t xml:space="preserve"> for the ligand L, because </w:t>
      </w:r>
      <w:commentRangeStart w:id="79"/>
      <w:r>
        <w:rPr>
          <w:rFonts w:eastAsiaTheme="minorEastAsia" w:cs="Arial"/>
        </w:rPr>
        <w:t xml:space="preserve">such simplification is needed to use fraction of receptors rather than real units for receptors in the ODE system, which is required in virtual patients simulations later </w:t>
      </w:r>
      <w:r>
        <w:rPr>
          <w:rFonts w:eastAsiaTheme="minorEastAsia" w:cs="Arial"/>
        </w:rPr>
        <w:fldChar w:fldCharType="begin"/>
      </w:r>
      <w:r w:rsidR="00C87F29">
        <w:rPr>
          <w:rFonts w:eastAsiaTheme="minorEastAsia" w:cs="Arial"/>
        </w:rPr>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rPr>
          <w:rFonts w:eastAsiaTheme="minorEastAsia" w:cs="Arial"/>
        </w:rPr>
        <w:fldChar w:fldCharType="separate"/>
      </w:r>
      <w:r w:rsidR="00C87F29">
        <w:rPr>
          <w:rFonts w:eastAsiaTheme="minorEastAsia" w:cs="Arial"/>
          <w:noProof/>
        </w:rPr>
        <w:t>[1]</w:t>
      </w:r>
      <w:r>
        <w:rPr>
          <w:rFonts w:eastAsiaTheme="minorEastAsia" w:cs="Arial"/>
        </w:rPr>
        <w:fldChar w:fldCharType="end"/>
      </w:r>
      <w:r>
        <w:rPr>
          <w:rFonts w:eastAsiaTheme="minorEastAsia" w:cs="Arial"/>
        </w:rPr>
        <w:t xml:space="preserve">. Such a simplification assumes </w:t>
      </w:r>
      <w:commentRangeEnd w:id="79"/>
      <w:r w:rsidR="00F948A4">
        <w:rPr>
          <w:rStyle w:val="CommentReference"/>
          <w:rFonts w:ascii="Arial" w:hAnsi="Arial"/>
        </w:rPr>
        <w:commentReference w:id="79"/>
      </w:r>
      <w:r>
        <w:rPr>
          <w:rFonts w:eastAsiaTheme="minorEastAsia" w:cs="Arial"/>
        </w:rPr>
        <w:t>there is minimal change of the free ligand concentration due to binding, which was supported by the observation that even at the</w:t>
      </w:r>
      <w:r w:rsidR="00BF67A3">
        <w:rPr>
          <w:rFonts w:eastAsiaTheme="minorEastAsia" w:cs="Arial"/>
        </w:rPr>
        <w:t xml:space="preserve"> lowest</w:t>
      </w:r>
      <w:r>
        <w:rPr>
          <w:rFonts w:eastAsiaTheme="minorEastAsia" w:cs="Arial"/>
        </w:rPr>
        <w:t xml:space="preserve"> ligand concentration</w:t>
      </w:r>
      <w:r w:rsidR="00293050">
        <w:rPr>
          <w:rFonts w:eastAsiaTheme="minorEastAsia" w:cs="Arial"/>
        </w:rPr>
        <w:t xml:space="preserve">, </w:t>
      </w:r>
      <w:r w:rsidR="0063256E">
        <w:rPr>
          <w:rFonts w:eastAsiaTheme="minorEastAsia" w:cs="Arial"/>
        </w:rPr>
        <w:t>only ~</w:t>
      </w:r>
      <w:r>
        <w:rPr>
          <w:rFonts w:eastAsiaTheme="minorEastAsia" w:cs="Arial"/>
        </w:rPr>
        <w:t xml:space="preserve">5% ligand was lost due to binding to mu receptors in our experimental systems (data not shown). </w:t>
      </w:r>
      <w:bookmarkStart w:id="80" w:name="_Hlk43899261"/>
    </w:p>
    <w:bookmarkEnd w:id="80"/>
    <w:p w14:paraId="1C2102E5" w14:textId="577FCC64" w:rsidR="00AE3CD8" w:rsidRDefault="00AE3CD8" w:rsidP="00AE3CD8">
      <w:pPr>
        <w:jc w:val="both"/>
        <w:rPr>
          <w:rFonts w:cs="Arial"/>
        </w:rPr>
      </w:pPr>
      <w:r>
        <w:rPr>
          <w:rFonts w:cs="Arial"/>
        </w:rPr>
        <w:t xml:space="preserve">The parameters were estimated by fitting the model to the time course of association and dissociation data. </w:t>
      </w:r>
      <w:r w:rsidR="0063256E">
        <w:rPr>
          <w:rFonts w:cs="Arial"/>
        </w:rPr>
        <w:t xml:space="preserve">Single point estimation of each parameter was obtained by fitting to the mean values of experimental data. </w:t>
      </w:r>
      <w:r>
        <w:rPr>
          <w:rFonts w:cs="Arial"/>
        </w:rPr>
        <w:t xml:space="preserve">The variability in experimental data and uncertainty in parameter estimation was captured and quantified by a boot strapping strategy developed earlier </w:t>
      </w:r>
      <w:r>
        <w:rPr>
          <w:rFonts w:cs="Arial"/>
        </w:rPr>
        <w:fldChar w:fldCharType="begin"/>
      </w:r>
      <w:r w:rsidR="00C87F29">
        <w:rPr>
          <w:rFonts w:cs="Arial"/>
        </w:rPr>
        <w:instrText xml:space="preserve"> ADDIN EN.CITE &lt;EndNote&gt;&lt;Cite&gt;&lt;Author&gt;Chang&lt;/Author&gt;&lt;Year&gt;2017&lt;/Year&gt;&lt;RecNum&gt;117&lt;/RecNum&gt;&lt;DisplayText&gt;[2]&lt;/DisplayText&gt;&lt;record&gt;&lt;rec-number&gt;117&lt;/rec-number&gt;&lt;foreign-keys&gt;&lt;key app="EN" db-id="wdv2wdxzmr2203evffzpapp70f22svdwxz0t" timestamp="1511799038"&gt;117&lt;/key&gt;&lt;/foreign-keys&gt;&lt;ref-type name="Journal Article"&gt;17&lt;/ref-type&gt;&lt;contributors&gt;&lt;authors&gt;&lt;author&gt;Chang,Kelly C.&lt;/author&gt;&lt;author&gt;Dutta,Sara&lt;/author&gt;&lt;author&gt;Mirams,Gary R.&lt;/author&gt;&lt;author&gt;Beattie,Kylie A.&lt;/author&gt;&lt;author&gt;Sheng,Jiansong&lt;/author&gt;&lt;author&gt;Tran,Phu N.&lt;/author&gt;&lt;author&gt;Wu,Min&lt;/author&gt;&lt;author&gt;Wu,Wendy W.&lt;/author&gt;&lt;author&gt;Colatsky,Thomas&lt;/author&gt;&lt;author&gt;Strauss,David G.&lt;/author&gt;&lt;author&gt;Li,Zhihua&lt;/author&gt;&lt;/authors&gt;&lt;/contributors&gt;&lt;auth-address&gt;Zhihua Li,Division of Applied Regulatory Science, Center for Drug Evaluation and Research, Office of Translational Sciences, Office of Clinical Pharmacology, Food and Drug Administration,United States,Zhihua.Li@fda.hhs.gov&lt;/auth-address&gt;&lt;titles&gt;&lt;title&gt;Uncertainty Quantification Reveals the Importance of Data Variability and Experimental Design Considerations for in Silico Proarrhythmia Risk Assessment&lt;/title&gt;&lt;secondary-title&gt;Frontiers in Physiology&lt;/secondary-title&gt;&lt;short-title&gt;CiPA Uncertainty Quantification&lt;/short-title&gt;&lt;/titles&gt;&lt;periodical&gt;&lt;full-title&gt;Frontiers in Physiology&lt;/full-title&gt;&lt;/periodical&gt;&lt;volume&gt;8&lt;/volume&gt;&lt;number&gt;917&lt;/number&gt;&lt;keywords&gt;&lt;keyword&gt;uncertainty quantification,Experimental variability,Cardiac Electrophysiology,action potential,Torsade de Pointes,ion channel,Pharmacology,computational modeling,Proarrhythmia&lt;/keyword&gt;&lt;/keywords&gt;&lt;dates&gt;&lt;year&gt;2017&lt;/year&gt;&lt;pub-dates&gt;&lt;date&gt;2017-November-21&lt;/date&gt;&lt;/pub-dates&gt;&lt;/dates&gt;&lt;isbn&gt;1664-042X&lt;/isbn&gt;&lt;work-type&gt;Original Research&lt;/work-type&gt;&lt;urls&gt;&lt;related-urls&gt;&lt;url&gt;https://www.frontiersin.org/article/10.3389/fphys.2017.00917&lt;/url&gt;&lt;/related-urls&gt;&lt;/urls&gt;&lt;electronic-resource-num&gt;10.3389/fphys.2017.00917&lt;/electronic-resource-num&gt;&lt;language&gt;English&lt;/language&gt;&lt;/record&gt;&lt;/Cite&gt;&lt;/EndNote&gt;</w:instrText>
      </w:r>
      <w:r>
        <w:rPr>
          <w:rFonts w:cs="Arial"/>
        </w:rPr>
        <w:fldChar w:fldCharType="separate"/>
      </w:r>
      <w:r w:rsidR="00C87F29">
        <w:rPr>
          <w:rFonts w:cs="Arial"/>
          <w:noProof/>
        </w:rPr>
        <w:t>[2]</w:t>
      </w:r>
      <w:r>
        <w:rPr>
          <w:rFonts w:cs="Arial"/>
        </w:rPr>
        <w:fldChar w:fldCharType="end"/>
      </w:r>
      <w:r>
        <w:rPr>
          <w:rFonts w:cs="Arial"/>
        </w:rPr>
        <w:t xml:space="preserve">, which resulted in 2000 parameter sets that describe the joint distribution of Kon, </w:t>
      </w:r>
      <w:proofErr w:type="spellStart"/>
      <w:r>
        <w:rPr>
          <w:rFonts w:cs="Arial"/>
        </w:rPr>
        <w:t>Koff</w:t>
      </w:r>
      <w:proofErr w:type="spellEnd"/>
      <w:r>
        <w:rPr>
          <w:rFonts w:cs="Arial"/>
        </w:rPr>
        <w:t>, and n based on experimental data.</w:t>
      </w:r>
    </w:p>
    <w:p w14:paraId="3978C0B1" w14:textId="77777777" w:rsidR="00AE3CD8" w:rsidRDefault="00AE3CD8" w:rsidP="00AE3CD8">
      <w:pPr>
        <w:pStyle w:val="Heading3"/>
      </w:pPr>
      <w:r>
        <w:t>Pharmacokinetic Models</w:t>
      </w:r>
    </w:p>
    <w:p w14:paraId="6885144D" w14:textId="183792AC" w:rsidR="00AE3CD8" w:rsidRDefault="00AE3CD8" w:rsidP="00AE3CD8">
      <w:r>
        <w:t xml:space="preserve">Compartmental pharmacokinetic (PK) models for fentanyl </w:t>
      </w:r>
      <w:r w:rsidR="0063256E">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63256E">
        <w:fldChar w:fldCharType="separate"/>
      </w:r>
      <w:r w:rsidR="0063256E">
        <w:rPr>
          <w:noProof/>
        </w:rPr>
        <w:t>[3]</w:t>
      </w:r>
      <w:r w:rsidR="0063256E">
        <w:fldChar w:fldCharType="end"/>
      </w:r>
      <w:r w:rsidR="0063256E">
        <w:t xml:space="preserve"> </w:t>
      </w:r>
      <w:r>
        <w:t xml:space="preserve">and buprenorphine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were used in this study. Briefly, a three-compartment was used to describe the time course of plasma concentration after an intravenous </w:t>
      </w:r>
      <w:commentRangeStart w:id="81"/>
      <w:del w:id="82" w:author="Mann, John *" w:date="2021-04-22T12:40:00Z">
        <w:r w:rsidDel="00813B2E">
          <w:delText xml:space="preserve">bonus </w:delText>
        </w:r>
      </w:del>
      <w:commentRangeEnd w:id="81"/>
      <w:ins w:id="83" w:author="Mann, John *" w:date="2021-04-22T12:40:00Z">
        <w:r w:rsidR="00813B2E">
          <w:t xml:space="preserve">bolus </w:t>
        </w:r>
      </w:ins>
      <w:r w:rsidR="00F948A4">
        <w:rPr>
          <w:rStyle w:val="CommentReference"/>
          <w:rFonts w:ascii="Arial" w:hAnsi="Arial"/>
        </w:rPr>
        <w:commentReference w:id="81"/>
      </w:r>
      <w:r>
        <w:t>injection of buprenorphine and fentanyl</w:t>
      </w:r>
      <w:del w:id="84" w:author="Chaturbedi, Anik *" w:date="2021-04-21T14:57:00Z">
        <w:r w:rsidDel="00E666DE">
          <w:delText>, respectively</w:delText>
        </w:r>
      </w:del>
      <w:r>
        <w:t xml:space="preserve">. A </w:t>
      </w:r>
      <w:proofErr w:type="spellStart"/>
      <w:r>
        <w:t>biophase</w:t>
      </w:r>
      <w:proofErr w:type="spellEnd"/>
      <w:r>
        <w:t xml:space="preserve"> equilibrium model was used to characterize the transfer of ligands from the plasma to the effective compartment. A two-compartment model developed by </w:t>
      </w:r>
      <w:proofErr w:type="spellStart"/>
      <w:r>
        <w:t>Yassen</w:t>
      </w:r>
      <w:proofErr w:type="spellEnd"/>
      <w:r>
        <w:t xml:space="preserve"> et al. </w:t>
      </w:r>
      <w:r>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fldChar w:fldCharType="separate"/>
      </w:r>
      <w:r w:rsidR="0063256E">
        <w:rPr>
          <w:noProof/>
        </w:rPr>
        <w:t>[4]</w:t>
      </w:r>
      <w:r>
        <w:fldChar w:fldCharType="end"/>
      </w:r>
      <w:r>
        <w:t xml:space="preserve"> was used to describe the PK of naloxone following continuous intravenous infusion.</w:t>
      </w:r>
    </w:p>
    <w:p w14:paraId="5468AB2F" w14:textId="0BC49BEC" w:rsidR="00AE3CD8" w:rsidRDefault="00AE3CD8" w:rsidP="00AE3CD8">
      <w:r>
        <w:t>For the PK of naloxone following nasal administration, plasma concentration profiles after</w:t>
      </w:r>
      <w:r w:rsidR="00277E03">
        <w:t xml:space="preserve"> a 4 mg intranasal (IN) naloxone hydrochloride dose in a single nostril and two 4 mg IN doses (1 per nostril administered approximately at the same time)</w:t>
      </w:r>
      <w:r>
        <w:t xml:space="preserve">, as documented in the FDA label </w:t>
      </w:r>
      <w:r>
        <w:fldChar w:fldCharType="begin"/>
      </w:r>
      <w:r w:rsidR="0063256E">
        <w:instrText xml:space="preserve"> ADDIN EN.CITE &lt;EndNote&gt;&lt;Cite&gt;&lt;Author&gt;Administration&lt;/Author&gt;&lt;Year&gt;2015&lt;/Year&gt;&lt;RecNum&gt;276&lt;/RecNum&gt;&lt;DisplayText&gt;[5]&lt;/DisplayText&gt;&lt;record&gt;&lt;rec-number&gt;276&lt;/rec-number&gt;&lt;foreign-keys&gt;&lt;key app="EN" db-id="wdv2wdxzmr2203evffzpapp70f22svdwxz0t" timestamp="1589486983"&gt;276&lt;/key&gt;&lt;/foreign-keys&gt;&lt;ref-type name="Web Page"&gt;12&lt;/ref-type&gt;&lt;contributors&gt;&lt;authors&gt;&lt;author&gt;US Food and Drug Administration&lt;/author&gt;&lt;/authors&gt;&lt;/contributors&gt;&lt;titles&gt;&lt;title&gt;NARCAN Nasal Spray Label&lt;/title&gt;&lt;/titles&gt;&lt;dates&gt;&lt;year&gt;2015&lt;/year&gt;&lt;/dates&gt;&lt;urls&gt;&lt;related-urls&gt;&lt;url&gt;https://www.accessdata.fda.gov/drugsatfda_docs/label/2015/208411lbl.pdf&lt;/url&gt;&lt;/related-urls&gt;&lt;/urls&gt;&lt;/record&gt;&lt;/Cite&gt;&lt;/EndNote&gt;</w:instrText>
      </w:r>
      <w:r>
        <w:fldChar w:fldCharType="separate"/>
      </w:r>
      <w:r w:rsidR="0063256E">
        <w:rPr>
          <w:noProof/>
        </w:rPr>
        <w:t>[5]</w:t>
      </w:r>
      <w:r>
        <w:fldChar w:fldCharType="end"/>
      </w:r>
      <w:r>
        <w:t>, were used to construct a nasal PK model. A transit compartment model with two transition compartments was used to describe the delay between the nasal spray and plasma concentration profile. The following system of ODEs was used to characterize the system.</w:t>
      </w:r>
    </w:p>
    <w:p w14:paraId="4E7C026A" w14:textId="77777777" w:rsidR="00AE3CD8" w:rsidRPr="00A97E55" w:rsidRDefault="00705B89"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(2)</w:t>
      </w:r>
    </w:p>
    <w:p w14:paraId="06757C45" w14:textId="77777777" w:rsidR="00AE3CD8" w:rsidRPr="00A97E55" w:rsidRDefault="00705B89"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(3)</w:t>
      </w:r>
    </w:p>
    <w:p w14:paraId="642D1BC9" w14:textId="77777777" w:rsidR="00AE3CD8" w:rsidRPr="00A97E55" w:rsidRDefault="00705B89"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=Kin/V*T2-CL/V*P</m:t>
        </m:r>
      </m:oMath>
      <w:r w:rsidR="00AE3CD8">
        <w:rPr>
          <w:rFonts w:eastAsiaTheme="minorEastAsia"/>
        </w:rPr>
        <w:t xml:space="preserve"> (4)</w:t>
      </w:r>
    </w:p>
    <w:p w14:paraId="318FDB1E" w14:textId="2ED5FEB1" w:rsidR="00AE3CD8" w:rsidRDefault="00AE3CD8" w:rsidP="00AE3CD8">
      <w:pPr>
        <w:rPr>
          <w:rFonts w:eastAsiaTheme="minorEastAsia"/>
        </w:rPr>
      </w:pPr>
      <w:r>
        <w:rPr>
          <w:rFonts w:eastAsiaTheme="minorEastAsia"/>
        </w:rPr>
        <w:t xml:space="preserve">Here D, T1, T2, and P are the initial dose of nasal spray, and drug </w:t>
      </w:r>
      <w:commentRangeStart w:id="85"/>
      <w:r>
        <w:rPr>
          <w:rFonts w:eastAsiaTheme="minorEastAsia"/>
        </w:rPr>
        <w:t>concentrations</w:t>
      </w:r>
      <w:commentRangeEnd w:id="85"/>
      <w:r w:rsidR="00233F6B">
        <w:rPr>
          <w:rStyle w:val="CommentReference"/>
          <w:rFonts w:ascii="Arial" w:hAnsi="Arial"/>
        </w:rPr>
        <w:commentReference w:id="85"/>
      </w:r>
      <w:r>
        <w:rPr>
          <w:rFonts w:eastAsiaTheme="minorEastAsia"/>
        </w:rPr>
        <w:t xml:space="preserve"> in the 1</w:t>
      </w:r>
      <w:r w:rsidRPr="00A97E55">
        <w:rPr>
          <w:rFonts w:eastAsiaTheme="minorEastAsia"/>
          <w:vertAlign w:val="superscript"/>
        </w:rPr>
        <w:t>st</w:t>
      </w:r>
      <w:r>
        <w:rPr>
          <w:rFonts w:eastAsiaTheme="minorEastAsia"/>
        </w:rPr>
        <w:t xml:space="preserve"> transit, the 2</w:t>
      </w:r>
      <w:r w:rsidRPr="00A97E55">
        <w:rPr>
          <w:rFonts w:eastAsiaTheme="minorEastAsia"/>
          <w:vertAlign w:val="superscript"/>
        </w:rPr>
        <w:t>nd</w:t>
      </w:r>
      <w:r>
        <w:rPr>
          <w:rFonts w:eastAsiaTheme="minorEastAsia"/>
        </w:rPr>
        <w:t xml:space="preserve"> transit, and the central compartment, respectively. F, </w:t>
      </w:r>
      <w:proofErr w:type="spellStart"/>
      <w:r>
        <w:rPr>
          <w:rFonts w:eastAsiaTheme="minorEastAsia"/>
        </w:rPr>
        <w:t>Ktr</w:t>
      </w:r>
      <w:proofErr w:type="spellEnd"/>
      <w:r>
        <w:rPr>
          <w:rFonts w:eastAsiaTheme="minorEastAsia"/>
        </w:rPr>
        <w:t xml:space="preserve">, Kin, CL and V are the bioavailability, transit rate, absorption rate, clearance, and volume of distribution, respectively. The following values were used based on model fitting: F = 0.6349, </w:t>
      </w:r>
      <w:proofErr w:type="spellStart"/>
      <w:r>
        <w:rPr>
          <w:rFonts w:eastAsiaTheme="minorEastAsia"/>
        </w:rPr>
        <w:t>Ktr</w:t>
      </w:r>
      <w:proofErr w:type="spellEnd"/>
      <w:r>
        <w:rPr>
          <w:rFonts w:eastAsiaTheme="minorEastAsia"/>
        </w:rPr>
        <w:t xml:space="preserve"> = 0.004741 s</w:t>
      </w:r>
      <w:r w:rsidRPr="00131654">
        <w:rPr>
          <w:rFonts w:eastAsiaTheme="minorEastAsia"/>
          <w:vertAlign w:val="superscript"/>
        </w:rPr>
        <w:t>-1</w:t>
      </w:r>
      <w:r>
        <w:rPr>
          <w:rFonts w:eastAsiaTheme="minorEastAsia"/>
        </w:rPr>
        <w:t>, Kin = 0.0001775 s</w:t>
      </w:r>
      <w:r w:rsidRPr="00131654">
        <w:rPr>
          <w:rFonts w:eastAsiaTheme="minorEastAsia"/>
          <w:vertAlign w:val="superscript"/>
        </w:rPr>
        <w:t>-1</w:t>
      </w:r>
      <w:r>
        <w:rPr>
          <w:rFonts w:eastAsiaTheme="minorEastAsia"/>
        </w:rPr>
        <w:t>, CL = 89 ml/s, V = 3224 ml.</w:t>
      </w:r>
      <w:r w:rsidR="00BB68D7">
        <w:rPr>
          <w:rFonts w:eastAsiaTheme="minorEastAsia"/>
        </w:rPr>
        <w:t xml:space="preserve"> In line with the FDA label, the 3</w:t>
      </w:r>
      <w:r w:rsidR="00BB68D7" w:rsidRPr="00562AE9">
        <w:rPr>
          <w:rFonts w:eastAsiaTheme="minorEastAsia"/>
          <w:vertAlign w:val="superscript"/>
        </w:rPr>
        <w:t>rd</w:t>
      </w:r>
      <w:r w:rsidR="00BB68D7">
        <w:rPr>
          <w:rFonts w:eastAsiaTheme="minorEastAsia"/>
        </w:rPr>
        <w:t xml:space="preserve"> dose is administered into the same nostril as the 1</w:t>
      </w:r>
      <w:r w:rsidR="00BB68D7" w:rsidRPr="00562AE9">
        <w:rPr>
          <w:rFonts w:eastAsiaTheme="minorEastAsia"/>
          <w:vertAlign w:val="superscript"/>
        </w:rPr>
        <w:t>st</w:t>
      </w:r>
      <w:r w:rsidR="00BB68D7">
        <w:rPr>
          <w:rFonts w:eastAsiaTheme="minorEastAsia"/>
        </w:rPr>
        <w:t xml:space="preserve"> dose, and the 4</w:t>
      </w:r>
      <w:r w:rsidR="00BB68D7" w:rsidRPr="00562AE9">
        <w:rPr>
          <w:rFonts w:eastAsiaTheme="minorEastAsia"/>
          <w:vertAlign w:val="superscript"/>
        </w:rPr>
        <w:t>th</w:t>
      </w:r>
      <w:r w:rsidR="00BB68D7">
        <w:rPr>
          <w:rFonts w:eastAsiaTheme="minorEastAsia"/>
        </w:rPr>
        <w:t xml:space="preserve"> dose the 2</w:t>
      </w:r>
      <w:r w:rsidR="00BB68D7" w:rsidRPr="00562AE9">
        <w:rPr>
          <w:rFonts w:eastAsiaTheme="minorEastAsia"/>
          <w:vertAlign w:val="superscript"/>
        </w:rPr>
        <w:t>nd</w:t>
      </w:r>
      <w:r w:rsidR="00BB68D7">
        <w:rPr>
          <w:rFonts w:eastAsiaTheme="minorEastAsia"/>
        </w:rPr>
        <w:t>. A 15% reduction in bioavailability for the 3</w:t>
      </w:r>
      <w:r w:rsidR="00BB68D7" w:rsidRPr="00562AE9">
        <w:rPr>
          <w:rFonts w:eastAsiaTheme="minorEastAsia"/>
          <w:vertAlign w:val="superscript"/>
        </w:rPr>
        <w:t>rd</w:t>
      </w:r>
      <w:r w:rsidR="00BB68D7">
        <w:rPr>
          <w:rFonts w:eastAsiaTheme="minorEastAsia"/>
        </w:rPr>
        <w:t xml:space="preserve"> and 4</w:t>
      </w:r>
      <w:r w:rsidR="00BB68D7" w:rsidRPr="00562AE9">
        <w:rPr>
          <w:rFonts w:eastAsiaTheme="minorEastAsia"/>
          <w:vertAlign w:val="superscript"/>
        </w:rPr>
        <w:t>th</w:t>
      </w:r>
      <w:r w:rsidR="00BB68D7">
        <w:rPr>
          <w:rFonts w:eastAsiaTheme="minorEastAsia"/>
        </w:rPr>
        <w:t xml:space="preserve"> doses was applied to account for likely loss of drug (e.g. overflow) and/or reduced absorption due to repeat dosing in the same nostril.</w:t>
      </w:r>
    </w:p>
    <w:p w14:paraId="76D5D35B" w14:textId="77777777" w:rsidR="00AE3CD8" w:rsidRDefault="00AE3CD8" w:rsidP="00AE3CD8">
      <w:pPr>
        <w:rPr>
          <w:rFonts w:eastAsiaTheme="minorEastAsia"/>
        </w:rPr>
      </w:pPr>
      <w:r>
        <w:rPr>
          <w:rFonts w:eastAsiaTheme="minorEastAsia"/>
        </w:rPr>
        <w:t xml:space="preserve">For the PK of naloxone following intramuscular injection, a model with 2 transition, 1 central, and 1 peripheral </w:t>
      </w:r>
      <w:proofErr w:type="gramStart"/>
      <w:r>
        <w:rPr>
          <w:rFonts w:eastAsiaTheme="minorEastAsia"/>
        </w:rPr>
        <w:t>compartments</w:t>
      </w:r>
      <w:proofErr w:type="gramEnd"/>
      <w:r>
        <w:rPr>
          <w:rFonts w:eastAsiaTheme="minorEastAsia"/>
        </w:rPr>
        <w:t xml:space="preserve"> was adopted.</w:t>
      </w:r>
    </w:p>
    <w:p w14:paraId="041A3283" w14:textId="77777777" w:rsidR="00AE3CD8" w:rsidRPr="00A97E55" w:rsidRDefault="00705B89"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(5)</w:t>
      </w:r>
    </w:p>
    <w:p w14:paraId="7C108728" w14:textId="77777777" w:rsidR="00AE3CD8" w:rsidRPr="00A97E55" w:rsidRDefault="00705B89"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(6)</w:t>
      </w:r>
    </w:p>
    <w:p w14:paraId="211DF2E2" w14:textId="77777777" w:rsidR="00AE3CD8" w:rsidRDefault="00705B89"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Kin</m:t>
            </m:r>
          </m:num>
          <m:den>
            <m:r>
              <w:rPr>
                <w:rFonts w:ascii="Cambria Math" w:hAnsi="Cambria Math"/>
              </w:rPr>
              <m:t>V</m:t>
            </m:r>
          </m:den>
        </m:f>
        <m:r>
          <w:rPr>
            <w:rFonts w:ascii="Cambria Math" w:hAnsi="Cambria Math"/>
          </w:rPr>
          <m:t>*T2-</m:t>
        </m:r>
        <m:f>
          <m:fPr>
            <m:ctrlPr>
              <w:rPr>
                <w:rFonts w:ascii="Cambria Math" w:hAnsi="Cambria Math"/>
                <w:i/>
              </w:rPr>
            </m:ctrlPr>
          </m:fPr>
          <m:num>
            <m:r>
              <w:rPr>
                <w:rFonts w:ascii="Cambria Math" w:hAnsi="Cambria Math"/>
              </w:rPr>
              <m:t>CL</m:t>
            </m:r>
          </m:num>
          <m:den>
            <m:r>
              <w:rPr>
                <w:rFonts w:ascii="Cambria Math" w:hAnsi="Cambria Math"/>
              </w:rPr>
              <m:t>V</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*P2-</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m:t>
        </m:r>
      </m:oMath>
      <w:r w:rsidR="00AE3CD8">
        <w:rPr>
          <w:rFonts w:eastAsiaTheme="minorEastAsia"/>
        </w:rPr>
        <w:t xml:space="preserve">  (7)</w:t>
      </w:r>
    </w:p>
    <w:p w14:paraId="14FB8A91" w14:textId="77777777" w:rsidR="00AE3CD8" w:rsidRDefault="00705B89" w:rsidP="00AE3CD8">
      <w:pPr>
        <w:rPr>
          <w:rFonts w:eastAsiaTheme="minorEastAsia"/>
        </w:rPr>
      </w:pPr>
      <m:oMath>
        <m:f>
          <m:fPr>
            <m:ctrlPr>
              <w:rPr>
                <w:rFonts w:ascii="Cambria Math" w:hAnsi="Cambria Math"/>
                <w:i/>
              </w:rPr>
            </m:ctrlPr>
          </m:fPr>
          <m:num>
            <m:r>
              <w:rPr>
                <w:rFonts w:ascii="Cambria Math" w:hAnsi="Cambria Math"/>
              </w:rPr>
              <m:t>dP2</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*P2</m:t>
        </m:r>
      </m:oMath>
      <w:r w:rsidR="00AE3CD8">
        <w:rPr>
          <w:rFonts w:eastAsiaTheme="minorEastAsia"/>
        </w:rPr>
        <w:t xml:space="preserve">  (8)</w:t>
      </w:r>
    </w:p>
    <w:p w14:paraId="10FF9493" w14:textId="2E7884F3" w:rsidR="00AE3CD8" w:rsidRDefault="00AE3CD8" w:rsidP="00AE3CD8">
      <w:pPr>
        <w:rPr>
          <w:rFonts w:eastAsiaTheme="minorEastAsia"/>
        </w:rPr>
      </w:pPr>
      <w:r>
        <w:rPr>
          <w:rFonts w:eastAsiaTheme="minorEastAsia"/>
        </w:rPr>
        <w:t xml:space="preserve">Here absorption-related parameters F, </w:t>
      </w:r>
      <w:proofErr w:type="spellStart"/>
      <w:r>
        <w:rPr>
          <w:rFonts w:eastAsiaTheme="minorEastAsia"/>
        </w:rPr>
        <w:t>Ktr</w:t>
      </w:r>
      <w:proofErr w:type="spellEnd"/>
      <w:r>
        <w:rPr>
          <w:rFonts w:eastAsiaTheme="minorEastAsia"/>
        </w:rPr>
        <w:t>, and Kin depend on each formulation so are different among IM products: the 2 mg/0.4 mL, 0.4 mg/0.4 mL, and 2 mg/2 mL formulations have values 0.7371/0.5169/0.42</w:t>
      </w:r>
      <w:r w:rsidR="004372E9">
        <w:rPr>
          <w:rFonts w:eastAsiaTheme="minorEastAsia"/>
        </w:rPr>
        <w:t>2</w:t>
      </w:r>
      <w:r>
        <w:rPr>
          <w:rFonts w:eastAsiaTheme="minorEastAsia"/>
        </w:rPr>
        <w:t xml:space="preserve">6 for F, </w:t>
      </w:r>
      <w:r w:rsidR="00C110AB">
        <w:rPr>
          <w:rFonts w:eastAsiaTheme="minorEastAsia"/>
        </w:rPr>
        <w:t>0.007599</w:t>
      </w:r>
      <w:r>
        <w:rPr>
          <w:rFonts w:eastAsiaTheme="minorEastAsia"/>
        </w:rPr>
        <w:t>/0.005563/0.002946 s</w:t>
      </w:r>
      <w:r w:rsidRPr="002940B3">
        <w:rPr>
          <w:rFonts w:eastAsiaTheme="minorEastAsia"/>
          <w:vertAlign w:val="superscript"/>
        </w:rPr>
        <w:t>-1</w:t>
      </w:r>
      <w:r>
        <w:rPr>
          <w:rFonts w:eastAsiaTheme="minorEastAsia"/>
        </w:rPr>
        <w:t xml:space="preserve"> for </w:t>
      </w:r>
      <w:proofErr w:type="spellStart"/>
      <w:r>
        <w:rPr>
          <w:rFonts w:eastAsiaTheme="minorEastAsia"/>
        </w:rPr>
        <w:t>Ktr</w:t>
      </w:r>
      <w:proofErr w:type="spellEnd"/>
      <w:r>
        <w:rPr>
          <w:rFonts w:eastAsiaTheme="minorEastAsia"/>
        </w:rPr>
        <w:t xml:space="preserve">, and </w:t>
      </w:r>
      <w:r w:rsidR="00C110AB">
        <w:rPr>
          <w:rFonts w:eastAsiaTheme="minorEastAsia"/>
        </w:rPr>
        <w:t>0.007603</w:t>
      </w:r>
      <w:r>
        <w:rPr>
          <w:rFonts w:eastAsiaTheme="minorEastAsia"/>
        </w:rPr>
        <w:t>/109.5/110.8 s</w:t>
      </w:r>
      <w:r w:rsidRPr="002940B3">
        <w:rPr>
          <w:rFonts w:eastAsiaTheme="minorEastAsia"/>
          <w:vertAlign w:val="superscript"/>
        </w:rPr>
        <w:t>-1</w:t>
      </w:r>
      <w:r>
        <w:rPr>
          <w:rFonts w:eastAsiaTheme="minorEastAsia"/>
        </w:rPr>
        <w:t xml:space="preserve"> for Kin, respectively. The other parameters, CL and V (clearance and volume distribution for the central compartment), as well as </w:t>
      </w:r>
      <w:proofErr w:type="spellStart"/>
      <w:r>
        <w:rPr>
          <w:rFonts w:eastAsiaTheme="minorEastAsia"/>
        </w:rPr>
        <w:t>CLi</w:t>
      </w:r>
      <w:proofErr w:type="spellEnd"/>
      <w:r>
        <w:rPr>
          <w:rFonts w:eastAsiaTheme="minorEastAsia"/>
        </w:rPr>
        <w:t xml:space="preserve"> and V2 (inter-compartment clearance and volume distribution for the peripheral compartment), are considered to be the same for all IM formulations and take the values 36.03 mL/s (CL),</w:t>
      </w:r>
      <w:ins w:id="86" w:author="Chaturbedi, Anik *" w:date="2021-04-22T10:41:00Z">
        <w:r w:rsidR="00233F6B">
          <w:rPr>
            <w:rFonts w:eastAsiaTheme="minorEastAsia"/>
          </w:rPr>
          <w:t xml:space="preserve"> </w:t>
        </w:r>
      </w:ins>
      <w:r>
        <w:rPr>
          <w:rFonts w:eastAsiaTheme="minorEastAsia"/>
        </w:rPr>
        <w:t>135.4 L (V), 138.3 mL/s (</w:t>
      </w:r>
      <w:proofErr w:type="spellStart"/>
      <w:r>
        <w:rPr>
          <w:rFonts w:eastAsiaTheme="minorEastAsia"/>
        </w:rPr>
        <w:t>CLi</w:t>
      </w:r>
      <w:proofErr w:type="spellEnd"/>
      <w:r>
        <w:rPr>
          <w:rFonts w:eastAsiaTheme="minorEastAsia"/>
        </w:rPr>
        <w:t>) and 140.3 L (V2), respectively.</w:t>
      </w:r>
    </w:p>
    <w:p w14:paraId="3A850053" w14:textId="77777777" w:rsidR="00AE3CD8" w:rsidRPr="00A97E55" w:rsidRDefault="00AE3CD8" w:rsidP="00AE3CD8">
      <w:pPr>
        <w:rPr>
          <w:rFonts w:eastAsiaTheme="minorEastAsia"/>
        </w:rPr>
      </w:pPr>
    </w:p>
    <w:p w14:paraId="1B6A5250" w14:textId="7CDAC5A5" w:rsidR="00AE3CD8" w:rsidRDefault="00AE3CD8" w:rsidP="00AE3CD8">
      <w:pPr>
        <w:pStyle w:val="Heading3"/>
      </w:pPr>
      <w:r>
        <w:t xml:space="preserve">Simulate </w:t>
      </w:r>
      <w:r w:rsidR="00B4318F">
        <w:t>Clinical Studies for Fentanyl and Buprenorphine</w:t>
      </w:r>
    </w:p>
    <w:p w14:paraId="7A13FFC4" w14:textId="022D35BD" w:rsidR="00AE3CD8" w:rsidRDefault="00B4318F" w:rsidP="00AE3CD8">
      <w:r>
        <w:t xml:space="preserve">The </w:t>
      </w:r>
      <w:r w:rsidR="00425F4A">
        <w:t xml:space="preserve">receptor binding </w:t>
      </w:r>
      <w:r>
        <w:t xml:space="preserve">model was </w:t>
      </w:r>
      <w:r w:rsidR="00425F4A">
        <w:t>combined with PK models for opioids and/or naloxone</w:t>
      </w:r>
      <w:r>
        <w:t xml:space="preserve"> to simulate clinical ventilation studies for buprenorphine</w:t>
      </w:r>
      <w:r w:rsidR="00AE3CD8">
        <w:t xml:space="preserve"> </w:t>
      </w:r>
      <w:r w:rsidR="00425F4A">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rsidR="00425F4A">
        <w:fldChar w:fldCharType="separate"/>
      </w:r>
      <w:r w:rsidR="0063256E">
        <w:rPr>
          <w:noProof/>
        </w:rPr>
        <w:t>[4]</w:t>
      </w:r>
      <w:r w:rsidR="00425F4A">
        <w:fldChar w:fldCharType="end"/>
      </w:r>
      <w:r w:rsidR="00425F4A">
        <w:t xml:space="preserve"> and fentanyl </w:t>
      </w:r>
      <w:r w:rsidR="00425F4A">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25F4A">
        <w:fldChar w:fldCharType="separate"/>
      </w:r>
      <w:r w:rsidR="0063256E">
        <w:rPr>
          <w:noProof/>
        </w:rPr>
        <w:t>[3]</w:t>
      </w:r>
      <w:r w:rsidR="00425F4A">
        <w:fldChar w:fldCharType="end"/>
      </w:r>
      <w:r w:rsidR="00425F4A">
        <w:t xml:space="preserve">. The fentanyl and buprenorphine PK models </w:t>
      </w:r>
      <w:r w:rsidR="007B54DC">
        <w:t xml:space="preserve">after IV bolus injection </w:t>
      </w:r>
      <w:r w:rsidR="00425F4A">
        <w:t xml:space="preserve">were </w:t>
      </w:r>
      <w:r w:rsidR="007B54DC">
        <w:t>described by 3-compartment models</w:t>
      </w:r>
      <w:r w:rsidR="00425F4A">
        <w:t xml:space="preserve"> </w:t>
      </w:r>
      <w:r w:rsidR="00425F4A">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 </w:instrText>
      </w:r>
      <w:r w:rsidR="0063256E">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EN.CITE.DATA </w:instrText>
      </w:r>
      <w:r w:rsidR="0063256E">
        <w:fldChar w:fldCharType="end"/>
      </w:r>
      <w:r w:rsidR="00425F4A">
        <w:fldChar w:fldCharType="separate"/>
      </w:r>
      <w:r w:rsidR="0063256E">
        <w:rPr>
          <w:noProof/>
        </w:rPr>
        <w:t>[3, 4]</w:t>
      </w:r>
      <w:r w:rsidR="00425F4A">
        <w:fldChar w:fldCharType="end"/>
      </w:r>
      <w:r w:rsidR="007B54DC">
        <w:t xml:space="preserve"> with following equations.</w:t>
      </w:r>
    </w:p>
    <w:p w14:paraId="76DB49B6" w14:textId="77777777" w:rsidR="007B54DC" w:rsidRPr="007C11BF" w:rsidRDefault="00705B89" w:rsidP="007B54DC">
      <w:pPr>
        <w:rPr>
          <w:rFonts w:eastAsiaTheme="minorEastAsia"/>
        </w:rPr>
      </w:pPr>
      <m:oMath>
        <m:f>
          <m:fPr>
            <m:ctrlPr>
              <w:rPr>
                <w:rFonts w:ascii="Cambria Math" w:hAnsi="Cambria Math"/>
                <w:i/>
              </w:rPr>
            </m:ctrlPr>
          </m:fPr>
          <m:num>
            <m:r>
              <w:rPr>
                <w:rFonts w:ascii="Cambria Math" w:hAnsi="Cambria Math"/>
              </w:rPr>
              <m:t>dC1</m:t>
            </m:r>
          </m:num>
          <m:den>
            <m:r>
              <w:rPr>
                <w:rFonts w:ascii="Cambria Math" w:hAnsi="Cambria Math"/>
              </w:rPr>
              <m:t>dt</m:t>
            </m:r>
          </m:den>
        </m:f>
        <m:r>
          <w:rPr>
            <w:rFonts w:ascii="Cambria Math" w:hAnsi="Cambria Math"/>
          </w:rPr>
          <m:t>=K21*C2-K12*C1-Kout*C1</m:t>
        </m:r>
      </m:oMath>
      <w:r w:rsidR="007B54DC">
        <w:rPr>
          <w:rFonts w:eastAsiaTheme="minorEastAsia"/>
        </w:rPr>
        <w:t xml:space="preserve"> (9)</w:t>
      </w:r>
    </w:p>
    <w:p w14:paraId="55A7BA4F" w14:textId="01DF2A12" w:rsidR="007B54DC" w:rsidRDefault="00705B89"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dC2</m:t>
            </m:r>
          </m:num>
          <m:den>
            <m:r>
              <w:rPr>
                <w:rFonts w:ascii="Cambria Math" w:eastAsiaTheme="minorEastAsia" w:hAnsi="Cambria Math"/>
              </w:rPr>
              <m:t>dt</m:t>
            </m:r>
          </m:den>
        </m:f>
        <m:r>
          <w:rPr>
            <w:rFonts w:ascii="Cambria Math" w:eastAsiaTheme="minorEastAsia" w:hAnsi="Cambria Math"/>
          </w:rPr>
          <m:t>=K12*C1-K21*C2</m:t>
        </m:r>
      </m:oMath>
      <w:r w:rsidR="007B54DC">
        <w:rPr>
          <w:rFonts w:eastAsiaTheme="minorEastAsia"/>
        </w:rPr>
        <w:t xml:space="preserve"> (10)</w:t>
      </w:r>
    </w:p>
    <w:p w14:paraId="695DA16B" w14:textId="6CDD7A63" w:rsidR="004A09F5" w:rsidRPr="007C11BF" w:rsidRDefault="00705B89"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dC3</m:t>
            </m:r>
          </m:num>
          <m:den>
            <m:r>
              <w:rPr>
                <w:rFonts w:ascii="Cambria Math" w:eastAsiaTheme="minorEastAsia" w:hAnsi="Cambria Math"/>
              </w:rPr>
              <m:t>dt</m:t>
            </m:r>
          </m:den>
        </m:f>
        <m:r>
          <w:rPr>
            <w:rFonts w:ascii="Cambria Math" w:eastAsiaTheme="minorEastAsia" w:hAnsi="Cambria Math"/>
          </w:rPr>
          <m:t>=K13*C1-K31*C3</m:t>
        </m:r>
      </m:oMath>
      <w:r w:rsidR="004A09F5">
        <w:rPr>
          <w:rFonts w:eastAsiaTheme="minorEastAsia"/>
        </w:rPr>
        <w:t xml:space="preserve"> (11)</w:t>
      </w:r>
    </w:p>
    <w:p w14:paraId="1EA357D2" w14:textId="36F86FC0" w:rsidR="007B54DC" w:rsidRPr="007C11BF" w:rsidRDefault="00705B89"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=K1*(C1-E)</m:t>
        </m:r>
      </m:oMath>
      <w:r w:rsidR="007B54DC">
        <w:rPr>
          <w:rFonts w:eastAsiaTheme="minorEastAsia"/>
        </w:rPr>
        <w:t xml:space="preserve"> (1</w:t>
      </w:r>
      <w:r w:rsidR="004A09F5">
        <w:rPr>
          <w:rFonts w:eastAsiaTheme="minorEastAsia"/>
        </w:rPr>
        <w:t>2</w:t>
      </w:r>
      <w:r w:rsidR="007B54DC">
        <w:rPr>
          <w:rFonts w:eastAsiaTheme="minorEastAsia"/>
        </w:rPr>
        <w:t>)</w:t>
      </w:r>
    </w:p>
    <w:p w14:paraId="51B06338" w14:textId="162F6327" w:rsidR="007B54DC" w:rsidRDefault="004A09F5" w:rsidP="00AE3CD8">
      <w:r>
        <w:t xml:space="preserve">Here C1, C2, C3 and </w:t>
      </w:r>
      <w:r w:rsidR="0063256E">
        <w:t>E</w:t>
      </w:r>
      <w:r>
        <w:t xml:space="preserve"> are opioid concentrations in the 1</w:t>
      </w:r>
      <w:r w:rsidRPr="004A09F5">
        <w:rPr>
          <w:vertAlign w:val="superscript"/>
        </w:rPr>
        <w:t>st</w:t>
      </w:r>
      <w:r>
        <w:t xml:space="preserve"> (central), 2</w:t>
      </w:r>
      <w:r w:rsidRPr="004A09F5">
        <w:rPr>
          <w:vertAlign w:val="superscript"/>
        </w:rPr>
        <w:t>nd</w:t>
      </w:r>
      <w:r>
        <w:t xml:space="preserve"> (peripheral), 3</w:t>
      </w:r>
      <w:r w:rsidRPr="004A09F5">
        <w:rPr>
          <w:vertAlign w:val="superscript"/>
        </w:rPr>
        <w:t>rd</w:t>
      </w:r>
      <w:r>
        <w:t xml:space="preserve"> (peripheral), and effective compartments, respectively. K12, K21, K13, and K31 are distribution rates from the central to peripheral and the peripheral to central compartments, respectively. </w:t>
      </w:r>
      <w:proofErr w:type="spellStart"/>
      <w:r>
        <w:t>Kout</w:t>
      </w:r>
      <w:proofErr w:type="spellEnd"/>
      <w:r>
        <w:t xml:space="preserve"> is the elimination rate, and K1 is the </w:t>
      </w:r>
      <w:proofErr w:type="spellStart"/>
      <w:r>
        <w:t>biophase</w:t>
      </w:r>
      <w:proofErr w:type="spellEnd"/>
      <w:r>
        <w:t xml:space="preserve"> equilibration rate constant between the central and effective compartment. </w:t>
      </w:r>
    </w:p>
    <w:p w14:paraId="113CF7D0" w14:textId="67070EE0" w:rsidR="004A09F5" w:rsidRDefault="004A09F5" w:rsidP="00AE3CD8">
      <w:r>
        <w:t xml:space="preserve">The concentration in the effective compartment E can be used as L in equation 1 which, together with each ligand (opioid or naloxone)’s own kinetic binding parameters Kon, </w:t>
      </w:r>
      <w:proofErr w:type="spellStart"/>
      <w:r>
        <w:t>Koff</w:t>
      </w:r>
      <w:proofErr w:type="spellEnd"/>
      <w:r>
        <w:t xml:space="preserve">, and n, can </w:t>
      </w:r>
      <w:r w:rsidR="00362D48">
        <w:t xml:space="preserve">be used to </w:t>
      </w:r>
      <w:r>
        <w:t>derive the time course of the (fraction of) mu receptor -bound opioid RL.</w:t>
      </w:r>
    </w:p>
    <w:p w14:paraId="6C47F331" w14:textId="4DD6E272" w:rsidR="00AE3CD8" w:rsidRDefault="00AE3CD8" w:rsidP="00AE3CD8">
      <w:r>
        <w:t xml:space="preserve">For buprenorphine, a linear transduction model as described in </w:t>
      </w:r>
      <w:proofErr w:type="spellStart"/>
      <w:r>
        <w:t>Yassen</w:t>
      </w:r>
      <w:proofErr w:type="spellEnd"/>
      <w:r>
        <w:t xml:space="preserve"> et al. </w:t>
      </w:r>
      <w:r>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 </w:instrText>
      </w:r>
      <w:r w:rsidR="0063256E">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EN.CITE.DATA </w:instrText>
      </w:r>
      <w:r w:rsidR="0063256E">
        <w:fldChar w:fldCharType="end"/>
      </w:r>
      <w:r>
        <w:fldChar w:fldCharType="separate"/>
      </w:r>
      <w:r w:rsidR="0063256E">
        <w:rPr>
          <w:noProof/>
        </w:rPr>
        <w:t>[1, 4]</w:t>
      </w:r>
      <w:r>
        <w:fldChar w:fldCharType="end"/>
      </w:r>
      <w:r>
        <w:t xml:space="preserve"> was used to link the fraction of receptor bound by buprenorphine </w:t>
      </w:r>
      <w:r w:rsidR="004A09F5">
        <w:t xml:space="preserve">(RL) </w:t>
      </w:r>
      <w:r>
        <w:t>to the ventilation response with the following equation:</w:t>
      </w:r>
    </w:p>
    <w:p w14:paraId="1F499BB5" w14:textId="64A656FF" w:rsidR="00AE3CD8" w:rsidRPr="006C2108" w:rsidRDefault="00705B89" w:rsidP="00AE3CD8">
      <w:pPr>
        <w:rPr>
          <w:rFonts w:eastAsiaTheme="minorEastAsia"/>
        </w:rPr>
      </w:pPr>
      <m:oMath>
        <m:sSub>
          <m:sSubPr>
            <m:ctrlPr>
              <w:rPr>
                <w:rFonts w:ascii="Cambria Math" w:hAnsi="Cambria Math"/>
                <w:i/>
              </w:rPr>
            </m:ctrlPr>
          </m:sSubPr>
          <m:e>
            <m:r>
              <w:rPr>
                <w:rFonts w:ascii="Cambria Math" w:hAnsi="Cambria Math"/>
              </w:rPr>
              <m:t>E= E</m:t>
            </m:r>
          </m:e>
          <m:sub>
            <m:r>
              <w:rPr>
                <w:rFonts w:ascii="Cambria Math" w:hAnsi="Cambria Math"/>
              </w:rPr>
              <m:t>0</m:t>
            </m:r>
          </m:sub>
        </m:sSub>
        <m:r>
          <w:rPr>
            <w:rFonts w:ascii="Cambria Math" w:hAnsi="Cambria Math"/>
          </w:rPr>
          <m:t>*(1- α*(</m:t>
        </m:r>
        <m:f>
          <m:fPr>
            <m:ctrlPr>
              <w:rPr>
                <w:rFonts w:ascii="Cambria Math" w:hAnsi="Cambria Math"/>
                <w:i/>
              </w:rPr>
            </m:ctrlPr>
          </m:fPr>
          <m:num>
            <m:r>
              <w:rPr>
                <w:rFonts w:ascii="Cambria Math" w:hAnsi="Cambria Math"/>
              </w:rPr>
              <m:t>RL</m:t>
            </m:r>
          </m:num>
          <m:den>
            <m:sSub>
              <m:sSubPr>
                <m:ctrlPr>
                  <w:rPr>
                    <w:rFonts w:ascii="Cambria Math" w:hAnsi="Cambria Math"/>
                    <w:i/>
                  </w:rPr>
                </m:ctrlPr>
              </m:sSubPr>
              <m:e>
                <m:r>
                  <w:rPr>
                    <w:rFonts w:ascii="Cambria Math" w:hAnsi="Cambria Math"/>
                  </w:rPr>
                  <m:t>R</m:t>
                </m:r>
              </m:e>
              <m:sub>
                <m:r>
                  <w:rPr>
                    <w:rFonts w:ascii="Cambria Math" w:hAnsi="Cambria Math"/>
                  </w:rPr>
                  <m:t>total</m:t>
                </m:r>
              </m:sub>
            </m:sSub>
          </m:den>
        </m:f>
        <m:r>
          <w:rPr>
            <w:rFonts w:ascii="Cambria Math" w:hAnsi="Cambria Math"/>
          </w:rPr>
          <m:t>)</m:t>
        </m:r>
      </m:oMath>
      <w:r w:rsidR="00AE3CD8">
        <w:rPr>
          <w:rFonts w:eastAsiaTheme="minorEastAsia"/>
        </w:rPr>
        <w:t xml:space="preserve"> (</w:t>
      </w:r>
      <w:r w:rsidR="004A09F5">
        <w:rPr>
          <w:rFonts w:eastAsiaTheme="minorEastAsia"/>
        </w:rPr>
        <w:t>13</w:t>
      </w:r>
      <w:r w:rsidR="00AE3CD8">
        <w:rPr>
          <w:rFonts w:eastAsiaTheme="minorEastAsia"/>
        </w:rPr>
        <w:t>)</w:t>
      </w:r>
    </w:p>
    <w:p w14:paraId="65E740CC" w14:textId="2543FCB6" w:rsidR="00AE3CD8" w:rsidRDefault="00AE3CD8" w:rsidP="00AE3CD8">
      <w:r>
        <w:rPr>
          <w:rFonts w:eastAsiaTheme="minorEastAsia"/>
        </w:rPr>
        <w:t>Here E and E</w:t>
      </w:r>
      <w:r>
        <w:rPr>
          <w:rFonts w:eastAsiaTheme="minorEastAsia"/>
          <w:vertAlign w:val="subscript"/>
        </w:rPr>
        <w:t xml:space="preserve">0 </w:t>
      </w:r>
      <w:r>
        <w:t>are a patient’s minute ventilation volume (</w:t>
      </w:r>
      <w:proofErr w:type="spellStart"/>
      <w:r>
        <w:t>Vm</w:t>
      </w:r>
      <w:proofErr w:type="spellEnd"/>
      <w:r>
        <w:t>) after and before the use of opioids, respectively. E</w:t>
      </w:r>
      <w:r w:rsidRPr="0050334D">
        <w:rPr>
          <w:vertAlign w:val="subscript"/>
        </w:rPr>
        <w:t>0</w:t>
      </w:r>
      <w:r>
        <w:t xml:space="preserve"> was assumed to be 1. RL is the buprenorphine-occupied mu receptor, and </w:t>
      </w:r>
      <w:proofErr w:type="spellStart"/>
      <w:r>
        <w:t>R</w:t>
      </w:r>
      <w:r w:rsidRPr="006C2108">
        <w:rPr>
          <w:vertAlign w:val="subscript"/>
        </w:rPr>
        <w:t>total</w:t>
      </w:r>
      <w:proofErr w:type="spellEnd"/>
      <w:r>
        <w:rPr>
          <w:vertAlign w:val="subscript"/>
        </w:rPr>
        <w:t xml:space="preserve"> </w:t>
      </w:r>
      <w:r>
        <w:t xml:space="preserve">is the total amount of receptor (the sum of free, opioid-occupied, and naloxone-occupied receptors), which was assumed to be 1. The parameter </w:t>
      </w:r>
      <w:r>
        <w:rPr>
          <w:rFonts w:cs="Arial"/>
        </w:rPr>
        <w:t>α</w:t>
      </w:r>
      <w:r>
        <w:t xml:space="preserve"> is the intrinsic activity of each opioid and takes a value between 0 and 1. The </w:t>
      </w:r>
      <w:r>
        <w:rPr>
          <w:rFonts w:cs="Arial"/>
        </w:rPr>
        <w:t>α</w:t>
      </w:r>
      <w:r>
        <w:t xml:space="preserve"> values for buprenorphine was estimated to be 0.56 (coefficient of variation 5.6%), based on pharmacokinetic-pharmacodynamic analysis of respiratory depression in healthy volunteers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t>
      </w:r>
      <w:r w:rsidR="00D60511">
        <w:t>Our model was able to reproduce clinical data showing buprenorphine-induced ventilation depression and naloxone-mediated reversal</w:t>
      </w:r>
      <w:r w:rsidR="007479B9">
        <w:t xml:space="preserve"> (</w:t>
      </w:r>
      <w:r w:rsidR="007479B9" w:rsidRPr="007479B9">
        <w:t>Clinical_Comparison_all/Clinical_Comparison_Buprenorphine/figs/Buprenorphine_IV_Naloxone_IV_Full_timepoints.pdf</w:t>
      </w:r>
      <w:r w:rsidR="007479B9">
        <w:t>)</w:t>
      </w:r>
      <w:r w:rsidR="00D60511">
        <w:t>.</w:t>
      </w:r>
    </w:p>
    <w:p w14:paraId="02819A93" w14:textId="6B26F8FF" w:rsidR="007479B9" w:rsidDel="000F2F28" w:rsidRDefault="007479B9" w:rsidP="007479B9">
      <w:pPr>
        <w:rPr>
          <w:del w:id="87" w:author="Mann, John *" w:date="2021-04-22T13:24:00Z"/>
          <w:rFonts w:cs="Arial"/>
        </w:rPr>
      </w:pPr>
      <w:del w:id="88" w:author="Mann, John *" w:date="2021-04-22T13:24:00Z">
        <w:r w:rsidDel="000F2F28">
          <w:delText>To recreate the figure, run “</w:delText>
        </w:r>
      </w:del>
      <w:del w:id="89" w:author="Mann, John *" w:date="2021-04-22T13:19:00Z">
        <w:r w:rsidDel="000F2F28">
          <w:delText>Buprenorphine_IV.sh</w:delText>
        </w:r>
      </w:del>
      <w:del w:id="90" w:author="Mann, John *" w:date="2021-04-22T13:24:00Z">
        <w:r w:rsidDel="000F2F28">
          <w:delText>”</w:delText>
        </w:r>
        <w:r w:rsidR="00C25575" w:rsidDel="000F2F28">
          <w:delText xml:space="preserve"> in (Clinical_Comparison_Buprenorphine/). </w:delText>
        </w:r>
        <w:r w:rsidDel="000F2F28">
          <w:delText>The figure</w:delText>
        </w:r>
        <w:r w:rsidR="00226ABB" w:rsidDel="000F2F28">
          <w:delText>, automatically saved in figs/,</w:delText>
        </w:r>
        <w:r w:rsidDel="000F2F28">
          <w:delText xml:space="preserve"> will depict respirator</w:delText>
        </w:r>
        <w:r w:rsidR="00C25575" w:rsidDel="000F2F28">
          <w:delText>y</w:delText>
        </w:r>
        <w:r w:rsidDel="000F2F28">
          <w:delText xml:space="preserve"> depression in response to </w:delText>
        </w:r>
      </w:del>
      <w:ins w:id="91" w:author="Chaturbedi, Anik *" w:date="2021-04-22T10:18:00Z">
        <w:del w:id="92" w:author="Mann, John *" w:date="2021-04-22T13:24:00Z">
          <w:r w:rsidR="004B2EF0" w:rsidDel="000F2F28">
            <w:delText>0</w:delText>
          </w:r>
        </w:del>
      </w:ins>
      <w:del w:id="93" w:author="Mann, John *" w:date="2021-04-22T13:24:00Z">
        <w:r w:rsidDel="000F2F28">
          <w:delText xml:space="preserve">.2mg Buprenorphine followed by reversal </w:delText>
        </w:r>
        <w:r w:rsidR="008607DB" w:rsidDel="000F2F28">
          <w:delText>by</w:delText>
        </w:r>
        <w:r w:rsidDel="000F2F28">
          <w:delText xml:space="preserve"> a </w:delText>
        </w:r>
        <w:r w:rsidR="00C8324F" w:rsidDel="000F2F28">
          <w:delText>90-minute</w:delText>
        </w:r>
        <w:r w:rsidDel="000F2F28">
          <w:delText xml:space="preserve"> infusion of naloxone started 30 minutes after Buprenorphine dosing. </w:delText>
        </w:r>
      </w:del>
    </w:p>
    <w:p w14:paraId="3C428FDC" w14:textId="6095B82C" w:rsidR="007479B9" w:rsidDel="004B2EF0" w:rsidRDefault="007479B9" w:rsidP="00AE3CD8">
      <w:pPr>
        <w:rPr>
          <w:del w:id="94" w:author="Chaturbedi, Anik *" w:date="2021-04-22T10:18:00Z"/>
        </w:rPr>
      </w:pPr>
    </w:p>
    <w:p w14:paraId="6AC7543C" w14:textId="77777777" w:rsidR="007479B9" w:rsidRDefault="007479B9" w:rsidP="00AE3CD8">
      <w:pPr>
        <w:rPr>
          <w:rFonts w:cs="Arial"/>
        </w:rPr>
      </w:pPr>
    </w:p>
    <w:p w14:paraId="73ADCE56" w14:textId="01B3992C" w:rsidR="00AE3CD8" w:rsidRDefault="00AE3CD8" w:rsidP="00AE3CD8">
      <w:pPr>
        <w:rPr>
          <w:rFonts w:cs="Arial"/>
        </w:rPr>
      </w:pPr>
      <w:r>
        <w:rPr>
          <w:rFonts w:cs="Arial"/>
        </w:rPr>
        <w:t>For fentanyl, it was estimated that the relationship between its concentration and the ventilation is non-linear</w:t>
      </w:r>
      <w:r w:rsidR="004F2E31">
        <w:rPr>
          <w:rFonts w:cs="Arial"/>
        </w:rPr>
        <w:t xml:space="preserve"> and has different parameters for naïve vs chronic users </w:t>
      </w:r>
      <w:r w:rsidR="004F2E31">
        <w:rPr>
          <w:rFonts w:cs="Arial"/>
        </w:rPr>
        <w:fldChar w:fldCharType="begin"/>
      </w:r>
      <w:r w:rsidR="0063256E">
        <w:rPr>
          <w:rFonts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F2E31">
        <w:rPr>
          <w:rFonts w:cs="Arial"/>
        </w:rPr>
        <w:fldChar w:fldCharType="separate"/>
      </w:r>
      <w:r w:rsidR="0063256E">
        <w:rPr>
          <w:rFonts w:cs="Arial"/>
          <w:noProof/>
        </w:rPr>
        <w:t>[3]</w:t>
      </w:r>
      <w:r w:rsidR="004F2E31">
        <w:rPr>
          <w:rFonts w:cs="Arial"/>
        </w:rPr>
        <w:fldChar w:fldCharType="end"/>
      </w:r>
      <w:r w:rsidR="004F2E31">
        <w:rPr>
          <w:rFonts w:cs="Arial"/>
        </w:rPr>
        <w:t>.</w:t>
      </w:r>
    </w:p>
    <w:p w14:paraId="6DD1BF96" w14:textId="3C3EFD1D" w:rsidR="00AE3CD8" w:rsidRDefault="004F2E31" w:rsidP="00AE3CD8">
      <w:pPr>
        <w:rPr>
          <w:rFonts w:eastAsiaTheme="minorEastAsia"/>
        </w:rPr>
      </w:pPr>
      <w:bookmarkStart w:id="95" w:name="_Hlk49952452"/>
      <m:oMath>
        <m:r>
          <w:rPr>
            <w:rFonts w:ascii="Cambria Math" w:eastAsiaTheme="minorEastAsia" w:hAnsi="Cambria Math"/>
          </w:rPr>
          <m:t xml:space="preserve">V(t)=VB*(1-     </m:t>
        </m:r>
        <m:f>
          <m:fPr>
            <m:type m:val="skw"/>
            <m:ctrlPr>
              <w:rPr>
                <w:rFonts w:ascii="Cambria Math" w:eastAsiaTheme="minorEastAsia" w:hAnsi="Cambria Math"/>
                <w:i/>
              </w:rPr>
            </m:ctrlPr>
          </m:fPr>
          <m:num>
            <m:r>
              <w:rPr>
                <w:rFonts w:ascii="Cambria Math" w:eastAsiaTheme="minorEastAsia" w:hAnsi="Cambria Math"/>
              </w:rPr>
              <m:t>α*(C(t)/C50)</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C50</m:t>
                </m:r>
              </m:den>
            </m:f>
            <m:r>
              <w:rPr>
                <w:rFonts w:ascii="Cambria Math" w:eastAsiaTheme="minorEastAsia" w:hAnsi="Cambria Math"/>
              </w:rPr>
              <m:t>)</m:t>
            </m:r>
          </m:den>
        </m:f>
        <m:r>
          <w:rPr>
            <w:rFonts w:ascii="Cambria Math" w:eastAsiaTheme="minorEastAsia" w:hAnsi="Cambria Math"/>
          </w:rPr>
          <m:t xml:space="preserve"> </m:t>
        </m:r>
      </m:oMath>
      <w:bookmarkEnd w:id="95"/>
      <w:r w:rsidR="00AE3CD8">
        <w:rPr>
          <w:rFonts w:eastAsiaTheme="minorEastAsia"/>
        </w:rPr>
        <w:t xml:space="preserve">  (1</w:t>
      </w:r>
      <w:r w:rsidR="004A09F5">
        <w:rPr>
          <w:rFonts w:eastAsiaTheme="minorEastAsia"/>
        </w:rPr>
        <w:t>4</w:t>
      </w:r>
      <w:r w:rsidR="00AE3CD8">
        <w:rPr>
          <w:rFonts w:eastAsiaTheme="minorEastAsia"/>
        </w:rPr>
        <w:t>)</w:t>
      </w:r>
    </w:p>
    <w:p w14:paraId="111F3722" w14:textId="74ECF205" w:rsidR="00D00915" w:rsidRDefault="00AE3CD8" w:rsidP="00AE3CD8">
      <w:pPr>
        <w:rPr>
          <w:rFonts w:eastAsiaTheme="minorEastAsia" w:cs="Arial"/>
        </w:rPr>
      </w:pPr>
      <w:r>
        <w:rPr>
          <w:rFonts w:cs="Arial"/>
        </w:rPr>
        <w:t xml:space="preserve">Here </w:t>
      </w:r>
      <w:r w:rsidR="00D00915">
        <w:rPr>
          <w:rFonts w:cs="Arial"/>
        </w:rPr>
        <w:t xml:space="preserve">VB and V(t) are minute ventilation volume (mL/min) at baseline and after </w:t>
      </w:r>
      <w:r w:rsidR="00362D48">
        <w:rPr>
          <w:rFonts w:cs="Arial"/>
        </w:rPr>
        <w:t>opioid</w:t>
      </w:r>
      <w:r w:rsidR="00D00915">
        <w:rPr>
          <w:rFonts w:cs="Arial"/>
        </w:rPr>
        <w:t xml:space="preserve"> treatment, respectively. C(t) is the opioid concentration in the effective compartment</w:t>
      </w:r>
      <w:r w:rsidR="00EE65C1">
        <w:rPr>
          <w:rFonts w:cs="Arial"/>
        </w:rPr>
        <w:t xml:space="preserve"> (E in equation 12 and 13)</w:t>
      </w:r>
      <w:r w:rsidR="00D00915">
        <w:rPr>
          <w:rFonts w:cs="Arial"/>
        </w:rPr>
        <w:t xml:space="preserve">, and C50 is the concentration that causes 50% reduction of ventilation. The parameter </w:t>
      </w:r>
      <m:oMath>
        <m:r>
          <w:rPr>
            <w:rFonts w:ascii="Cambria Math" w:eastAsiaTheme="minorEastAsia" w:hAnsi="Cambria Math"/>
          </w:rPr>
          <m:t>α</m:t>
        </m:r>
      </m:oMath>
      <w:r w:rsidR="00D00915">
        <w:rPr>
          <w:rFonts w:eastAsiaTheme="minorEastAsia" w:cs="Arial"/>
        </w:rPr>
        <w:t xml:space="preserve"> combines receptor reserve and intrinsic ligand activity, and is assumed to be 1 for both chronic and naïve users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 xml:space="preserve">. The parameter C50 is 420 and 1140 ng/L for naïve and chronic users, respectively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w:t>
      </w:r>
    </w:p>
    <w:p w14:paraId="6020A073" w14:textId="1C95A29E" w:rsidR="00DC2DDE" w:rsidRDefault="00DC2DDE" w:rsidP="00AE3CD8">
      <w:pPr>
        <w:rPr>
          <w:rFonts w:eastAsiaTheme="minorEastAsia" w:cs="Arial"/>
        </w:rPr>
      </w:pPr>
      <w:r>
        <w:rPr>
          <w:rFonts w:eastAsiaTheme="minorEastAsia" w:cs="Arial"/>
        </w:rPr>
        <w:t>To simulate competitive binding between opioid and naloxone we needed to reparametrize the above equation to use the fraction of opioid-bound mu receptor (</w:t>
      </w:r>
      <w:r w:rsidR="00CF35F2">
        <w:rPr>
          <w:rFonts w:eastAsiaTheme="minorEastAsia" w:cs="Arial"/>
        </w:rPr>
        <w:t>LR</w:t>
      </w:r>
      <w:r>
        <w:rPr>
          <w:rFonts w:eastAsiaTheme="minorEastAsia" w:cs="Arial"/>
        </w:rPr>
        <w:t>). To achieve this goal</w:t>
      </w:r>
      <w:r w:rsidR="00EE65C1">
        <w:rPr>
          <w:rFonts w:eastAsiaTheme="minorEastAsia" w:cs="Arial"/>
        </w:rPr>
        <w:t>,</w:t>
      </w:r>
      <w:r>
        <w:rPr>
          <w:rFonts w:eastAsiaTheme="minorEastAsia" w:cs="Arial"/>
        </w:rPr>
        <w:t xml:space="preserve"> we took advantage of the well</w:t>
      </w:r>
      <w:r w:rsidR="00EE65C1">
        <w:rPr>
          <w:rFonts w:eastAsiaTheme="minorEastAsia" w:cs="Arial"/>
        </w:rPr>
        <w:t>-</w:t>
      </w:r>
      <w:r>
        <w:rPr>
          <w:rFonts w:eastAsiaTheme="minorEastAsia" w:cs="Arial"/>
        </w:rPr>
        <w:t>known linear relationship between ventilation and carbon dioxide (CO2)</w:t>
      </w:r>
      <w:r w:rsidR="0088237F">
        <w:rPr>
          <w:rFonts w:eastAsiaTheme="minorEastAsia" w:cs="Arial"/>
        </w:rPr>
        <w:t xml:space="preserve"> at steady state</w:t>
      </w:r>
      <w:r w:rsidR="00B51C74">
        <w:rPr>
          <w:rFonts w:eastAsiaTheme="minorEastAsia" w:cs="Arial"/>
        </w:rPr>
        <w:t xml:space="preserve"> </w:t>
      </w:r>
      <w:r w:rsidR="00B51C74">
        <w:rPr>
          <w:rFonts w:eastAsiaTheme="minorEastAsia" w:cs="Arial"/>
        </w:rPr>
        <w:fldChar w:fldCharType="begin"/>
      </w:r>
      <w:r w:rsidR="00B51C74">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B51C74">
        <w:rPr>
          <w:rFonts w:eastAsiaTheme="minorEastAsia" w:cs="Arial"/>
        </w:rPr>
        <w:fldChar w:fldCharType="separate"/>
      </w:r>
      <w:r w:rsidR="00B51C74">
        <w:rPr>
          <w:rFonts w:eastAsiaTheme="minorEastAsia" w:cs="Arial"/>
          <w:noProof/>
        </w:rPr>
        <w:t>[6]</w:t>
      </w:r>
      <w:r w:rsidR="00B51C74">
        <w:rPr>
          <w:rFonts w:eastAsiaTheme="minorEastAsia" w:cs="Arial"/>
        </w:rPr>
        <w:fldChar w:fldCharType="end"/>
      </w:r>
      <w:r>
        <w:rPr>
          <w:rFonts w:eastAsiaTheme="minorEastAsia" w:cs="Arial"/>
        </w:rPr>
        <w:t>:</w:t>
      </w:r>
    </w:p>
    <w:p w14:paraId="7307700D" w14:textId="0FF578B0" w:rsidR="00DC2DDE" w:rsidRDefault="00DC2DDE" w:rsidP="00AE3CD8">
      <w:pPr>
        <w:rPr>
          <w:rFonts w:eastAsiaTheme="minorEastAsia" w:cs="Arial"/>
        </w:rPr>
      </w:pPr>
      <m:oMath>
        <m:r>
          <w:rPr>
            <w:rFonts w:ascii="Cambria Math" w:eastAsiaTheme="minorEastAsia" w:hAnsi="Cambria Math" w:cs="Arial"/>
          </w:rPr>
          <m:t>V=G*(PeCO2-B)</m:t>
        </m:r>
      </m:oMath>
      <w:r>
        <w:rPr>
          <w:rFonts w:eastAsiaTheme="minorEastAsia" w:cs="Arial"/>
        </w:rPr>
        <w:t xml:space="preserve">   (1</w:t>
      </w:r>
      <w:r w:rsidR="004A09F5">
        <w:rPr>
          <w:rFonts w:eastAsiaTheme="minorEastAsia" w:cs="Arial"/>
        </w:rPr>
        <w:t>5</w:t>
      </w:r>
      <w:r w:rsidR="00425F4A">
        <w:rPr>
          <w:rFonts w:eastAsiaTheme="minorEastAsia" w:cs="Arial"/>
        </w:rPr>
        <w:t>)</w:t>
      </w:r>
    </w:p>
    <w:p w14:paraId="7193F4E3" w14:textId="268DE2F7" w:rsidR="0088237F" w:rsidRDefault="00DC2DDE" w:rsidP="00AE3CD8">
      <w:pPr>
        <w:rPr>
          <w:rFonts w:eastAsiaTheme="minorEastAsia" w:cs="Arial"/>
        </w:rPr>
      </w:pPr>
      <w:r>
        <w:rPr>
          <w:rFonts w:eastAsiaTheme="minorEastAsia" w:cs="Arial"/>
        </w:rPr>
        <w:t xml:space="preserve">Here V is the ventilation, G is the gain of the ventilatory control system, PeCO2 is the end-tidal CO2 pressure, and B is the extrapolated CO2 pressure where apnea would occur (apneic threshold) </w:t>
      </w:r>
      <w:r>
        <w:rPr>
          <w:rFonts w:eastAsiaTheme="minorEastAsia" w:cs="Arial"/>
        </w:rPr>
        <w:fldChar w:fldCharType="begin"/>
      </w:r>
      <w:r>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Pr>
          <w:rFonts w:eastAsiaTheme="minorEastAsia" w:cs="Arial"/>
        </w:rPr>
        <w:fldChar w:fldCharType="separate"/>
      </w:r>
      <w:r>
        <w:rPr>
          <w:rFonts w:eastAsiaTheme="minorEastAsia" w:cs="Arial"/>
          <w:noProof/>
        </w:rPr>
        <w:t>[6]</w:t>
      </w:r>
      <w:r>
        <w:rPr>
          <w:rFonts w:eastAsiaTheme="minorEastAsia" w:cs="Arial"/>
        </w:rPr>
        <w:fldChar w:fldCharType="end"/>
      </w:r>
      <w:r>
        <w:rPr>
          <w:rFonts w:eastAsiaTheme="minorEastAsia" w:cs="Arial"/>
        </w:rPr>
        <w:t xml:space="preserve">. </w:t>
      </w:r>
      <w:r w:rsidR="0088237F">
        <w:rPr>
          <w:rFonts w:eastAsiaTheme="minorEastAsia" w:cs="Arial"/>
        </w:rPr>
        <w:t xml:space="preserve">Opioids are known to be able to increase B, causing a parallel shift of the ventilation-PeCO2 curve. In addition, there are reports of opioids causing a reduction of the </w:t>
      </w:r>
      <w:r w:rsidR="00B51C74">
        <w:rPr>
          <w:rFonts w:eastAsiaTheme="minorEastAsia" w:cs="Arial"/>
        </w:rPr>
        <w:t xml:space="preserve">slope of the </w:t>
      </w:r>
      <w:r w:rsidR="0088237F">
        <w:rPr>
          <w:rFonts w:eastAsiaTheme="minorEastAsia" w:cs="Arial"/>
        </w:rPr>
        <w:t xml:space="preserve">ventilation-PeCO2 curve, corresponding to a reduction of G </w:t>
      </w:r>
      <w:r w:rsidR="0088237F">
        <w:rPr>
          <w:rFonts w:eastAsiaTheme="minorEastAsia" w:cs="Arial"/>
        </w:rPr>
        <w:fldChar w:fldCharType="begin"/>
      </w:r>
      <w:r w:rsidR="0088237F">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88237F">
        <w:rPr>
          <w:rFonts w:eastAsiaTheme="minorEastAsia" w:cs="Arial"/>
        </w:rPr>
        <w:fldChar w:fldCharType="separate"/>
      </w:r>
      <w:r w:rsidR="0088237F">
        <w:rPr>
          <w:rFonts w:eastAsiaTheme="minorEastAsia" w:cs="Arial"/>
          <w:noProof/>
        </w:rPr>
        <w:t>[6]</w:t>
      </w:r>
      <w:r w:rsidR="0088237F">
        <w:rPr>
          <w:rFonts w:eastAsiaTheme="minorEastAsia" w:cs="Arial"/>
        </w:rPr>
        <w:fldChar w:fldCharType="end"/>
      </w:r>
      <w:r w:rsidR="0088237F">
        <w:rPr>
          <w:rFonts w:eastAsiaTheme="minorEastAsia" w:cs="Arial"/>
        </w:rPr>
        <w:t xml:space="preserve">. In our work we found that, to fully account for the difference between naïve and chronic users, it is necessary to assume opioids </w:t>
      </w:r>
      <w:proofErr w:type="gramStart"/>
      <w:r w:rsidR="0088237F">
        <w:rPr>
          <w:rFonts w:eastAsiaTheme="minorEastAsia" w:cs="Arial"/>
        </w:rPr>
        <w:t>have an effect on</w:t>
      </w:r>
      <w:proofErr w:type="gramEnd"/>
      <w:r w:rsidR="0088237F">
        <w:rPr>
          <w:rFonts w:eastAsiaTheme="minorEastAsia" w:cs="Arial"/>
        </w:rPr>
        <w:t xml:space="preserve"> both G and B:</w:t>
      </w:r>
    </w:p>
    <w:p w14:paraId="02544C03" w14:textId="06304102" w:rsidR="00DC2DDE" w:rsidRDefault="0088237F" w:rsidP="00AE3CD8">
      <w:p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=B+Bmax*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oMath>
      <w:r>
        <w:rPr>
          <w:rFonts w:eastAsiaTheme="minorEastAsia" w:cs="Arial"/>
        </w:rPr>
        <w:t xml:space="preserve"> (1</w:t>
      </w:r>
      <w:r w:rsidR="004A09F5">
        <w:rPr>
          <w:rFonts w:eastAsiaTheme="minorEastAsia" w:cs="Arial"/>
        </w:rPr>
        <w:t>6</w:t>
      </w:r>
      <w:r>
        <w:rPr>
          <w:rFonts w:eastAsiaTheme="minorEastAsia" w:cs="Arial"/>
        </w:rPr>
        <w:t>)</w:t>
      </w:r>
    </w:p>
    <w:p w14:paraId="74872BB5" w14:textId="6190D25A" w:rsidR="0088237F" w:rsidRDefault="000D4D8A" w:rsidP="00AE3CD8">
      <w:pPr>
        <w:rPr>
          <w:rFonts w:eastAsiaTheme="minorEastAsia" w:cs="Arial"/>
        </w:rPr>
      </w:pP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oMath>
      <w:r>
        <w:rPr>
          <w:rFonts w:eastAsiaTheme="minorEastAsia" w:cs="Arial"/>
        </w:rPr>
        <w:t xml:space="preserve"> (1</w:t>
      </w:r>
      <w:r w:rsidR="004A09F5">
        <w:rPr>
          <w:rFonts w:eastAsiaTheme="minorEastAsia" w:cs="Arial"/>
        </w:rPr>
        <w:t>7</w:t>
      </w:r>
      <w:r>
        <w:rPr>
          <w:rFonts w:eastAsiaTheme="minorEastAsia" w:cs="Arial"/>
        </w:rPr>
        <w:t>)</w:t>
      </w:r>
    </w:p>
    <w:p w14:paraId="722C5033" w14:textId="46C79B3A" w:rsidR="000D4D8A" w:rsidRDefault="000D4D8A" w:rsidP="00AE3CD8">
      <w:pPr>
        <w:rPr>
          <w:rFonts w:eastAsiaTheme="minorEastAsia" w:cs="Arial"/>
        </w:rPr>
      </w:pPr>
      <w:r>
        <w:rPr>
          <w:rFonts w:eastAsiaTheme="minorEastAsia" w:cs="Arial"/>
        </w:rPr>
        <w:t xml:space="preserve">Here </w:t>
      </w:r>
      <w:proofErr w:type="spellStart"/>
      <w:r>
        <w:rPr>
          <w:rFonts w:eastAsiaTheme="minorEastAsia" w:cs="Arial"/>
        </w:rPr>
        <w:t>Bmax</w:t>
      </w:r>
      <w:proofErr w:type="spellEnd"/>
      <w:r>
        <w:rPr>
          <w:rFonts w:eastAsiaTheme="minorEastAsia" w:cs="Arial"/>
        </w:rPr>
        <w:t xml:space="preserve"> is the maximum increase of B due to the binding of drug to the mu receptor. </w:t>
      </w:r>
      <w:r w:rsidR="00B51C74">
        <w:rPr>
          <w:rFonts w:eastAsiaTheme="minorEastAsia" w:cs="Arial"/>
        </w:rPr>
        <w:t>RL</w:t>
      </w:r>
      <w:r>
        <w:rPr>
          <w:rFonts w:eastAsiaTheme="minorEastAsia" w:cs="Arial"/>
        </w:rPr>
        <w:t xml:space="preserve"> is the fraction (between 0 and 1) of mu receptor bound by the drug, and P1 and P2 are two parameters that control the increase of the drug effects with increasing </w:t>
      </w:r>
      <w:r w:rsidR="00B51C74">
        <w:rPr>
          <w:rFonts w:eastAsiaTheme="minorEastAsia" w:cs="Arial"/>
        </w:rPr>
        <w:t>RL</w:t>
      </w:r>
      <w:r>
        <w:rPr>
          <w:rFonts w:eastAsiaTheme="minorEastAsia" w:cs="Arial"/>
        </w:rPr>
        <w:t>. Incorporating equations 1</w:t>
      </w:r>
      <w:r w:rsidR="00B51C74">
        <w:rPr>
          <w:rFonts w:eastAsiaTheme="minorEastAsia" w:cs="Arial"/>
        </w:rPr>
        <w:t>6</w:t>
      </w:r>
      <w:r>
        <w:rPr>
          <w:rFonts w:eastAsiaTheme="minorEastAsia" w:cs="Arial"/>
        </w:rPr>
        <w:t xml:space="preserve"> and 1</w:t>
      </w:r>
      <w:r w:rsidR="00B51C74">
        <w:rPr>
          <w:rFonts w:eastAsiaTheme="minorEastAsia" w:cs="Arial"/>
        </w:rPr>
        <w:t>7</w:t>
      </w:r>
      <w:r>
        <w:rPr>
          <w:rFonts w:eastAsiaTheme="minorEastAsia" w:cs="Arial"/>
        </w:rPr>
        <w:t xml:space="preserve"> into 1</w:t>
      </w:r>
      <w:r w:rsidR="00B51C74">
        <w:rPr>
          <w:rFonts w:eastAsiaTheme="minorEastAsia" w:cs="Arial"/>
        </w:rPr>
        <w:t>5</w:t>
      </w:r>
      <w:r>
        <w:rPr>
          <w:rFonts w:eastAsiaTheme="minorEastAsia" w:cs="Arial"/>
        </w:rPr>
        <w:t>, we have</w:t>
      </w:r>
    </w:p>
    <w:p w14:paraId="15374316" w14:textId="1A15AE17" w:rsidR="000D4D8A" w:rsidRDefault="000D4D8A" w:rsidP="00AE3CD8">
      <w:pPr>
        <w:rPr>
          <w:rFonts w:eastAsiaTheme="minorEastAsia" w:cs="Arial"/>
        </w:rPr>
      </w:pPr>
      <m:oMath>
        <m: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VB</m:t>
            </m:r>
          </m:num>
          <m:den>
            <m:r>
              <w:rPr>
                <w:rFonts w:ascii="Cambria Math" w:eastAsiaTheme="minorEastAsia" w:hAnsi="Cambria Math" w:cs="Arial"/>
              </w:rPr>
              <m:t>G</m:t>
            </m:r>
          </m:den>
        </m:f>
        <m:r>
          <w:ins w:id="96" w:author="Chaturbedi, Anik *" w:date="2021-04-22T11:54:00Z">
            <w:rPr>
              <w:rFonts w:ascii="Cambria Math" w:eastAsiaTheme="minorEastAsia" w:hAnsi="Cambria Math" w:cs="Arial"/>
            </w:rPr>
            <m:t>-</m:t>
          </w:ins>
        </m:r>
        <m:r>
          <w:del w:id="97" w:author="Chaturbedi, Anik *" w:date="2021-04-22T11:54:00Z">
            <w:rPr>
              <w:rFonts w:ascii="Cambria Math" w:eastAsiaTheme="minorEastAsia" w:hAnsi="Cambria Math" w:cs="Arial"/>
            </w:rPr>
            <m:t>+</m:t>
          </w:del>
        </m:r>
        <m:r>
          <w:rPr>
            <w:rFonts w:ascii="Cambria Math" w:eastAsiaTheme="minorEastAsia" w:hAnsi="Cambria Math" w:cs="Arial"/>
          </w:rPr>
          <m:t>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r>
          <w:rPr>
            <w:rFonts w:ascii="Cambria Math" w:eastAsiaTheme="minorEastAsia" w:hAnsi="Cambria Math" w:cs="Arial"/>
          </w:rPr>
          <m:t>)</m:t>
        </m:r>
      </m:oMath>
      <w:r>
        <w:rPr>
          <w:rFonts w:eastAsiaTheme="minorEastAsia" w:cs="Arial"/>
        </w:rPr>
        <w:t xml:space="preserve">       (1</w:t>
      </w:r>
      <w:r w:rsidR="004A09F5">
        <w:rPr>
          <w:rFonts w:eastAsiaTheme="minorEastAsia" w:cs="Arial"/>
        </w:rPr>
        <w:t>8</w:t>
      </w:r>
      <w:r>
        <w:rPr>
          <w:rFonts w:eastAsiaTheme="minorEastAsia" w:cs="Arial"/>
        </w:rPr>
        <w:t>)</w:t>
      </w:r>
    </w:p>
    <w:p w14:paraId="0DC013FC" w14:textId="6F87CF44" w:rsidR="000D4D8A" w:rsidRDefault="000D4D8A" w:rsidP="00AE3CD8">
      <w:pPr>
        <w:rPr>
          <w:rFonts w:eastAsiaTheme="minorEastAsia" w:cs="Arial"/>
        </w:rPr>
      </w:pPr>
      <w:r>
        <w:rPr>
          <w:rFonts w:eastAsiaTheme="minorEastAsia" w:cs="Arial"/>
        </w:rPr>
        <w:t xml:space="preserve">Here VB and G are the baseline minute ventilation volume (L/min) and baseline slope of the ventilation-PeCO2 curve without opioids, respectively. </w:t>
      </w:r>
      <w:r w:rsidR="00CF35F2">
        <w:rPr>
          <w:rFonts w:eastAsiaTheme="minorEastAsia" w:cs="Arial"/>
        </w:rPr>
        <w:t xml:space="preserve">For the clinical study we are trying to </w:t>
      </w:r>
      <w:r w:rsidR="00A94A0B">
        <w:rPr>
          <w:rFonts w:eastAsiaTheme="minorEastAsia" w:cs="Arial"/>
        </w:rPr>
        <w:t>simulate</w:t>
      </w:r>
      <w:r w:rsidR="00CF35F2">
        <w:rPr>
          <w:rFonts w:eastAsiaTheme="minorEastAsia" w:cs="Arial"/>
        </w:rPr>
        <w:t>, VB is fixed at ~20 L/min</w:t>
      </w:r>
      <w:r w:rsidR="00D25DF2">
        <w:rPr>
          <w:rFonts w:eastAsiaTheme="minorEastAsia" w:cs="Arial"/>
        </w:rPr>
        <w:t xml:space="preserve"> </w:t>
      </w:r>
      <w:r w:rsidR="00D25DF2">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25DF2">
        <w:rPr>
          <w:rFonts w:eastAsiaTheme="minorEastAsia" w:cs="Arial"/>
        </w:rPr>
        <w:fldChar w:fldCharType="separate"/>
      </w:r>
      <w:r w:rsidR="0063256E">
        <w:rPr>
          <w:rFonts w:eastAsiaTheme="minorEastAsia" w:cs="Arial"/>
          <w:noProof/>
        </w:rPr>
        <w:t>[3]</w:t>
      </w:r>
      <w:r w:rsidR="00D25DF2">
        <w:rPr>
          <w:rFonts w:eastAsiaTheme="minorEastAsia" w:cs="Arial"/>
        </w:rPr>
        <w:fldChar w:fldCharType="end"/>
      </w:r>
      <w:r w:rsidR="00CF35F2">
        <w:rPr>
          <w:rFonts w:eastAsiaTheme="minorEastAsia" w:cs="Arial"/>
        </w:rPr>
        <w:t xml:space="preserve">, and the baseline G was estimated to be 0.42 </w:t>
      </w:r>
      <w:r w:rsidR="00D25DF2">
        <w:rPr>
          <w:rFonts w:eastAsiaTheme="minorEastAsia" w:cs="Arial"/>
        </w:rPr>
        <w:t xml:space="preserve">L/min/mmHg </w:t>
      </w:r>
      <w:r w:rsidR="00D25DF2">
        <w:rPr>
          <w:rFonts w:eastAsiaTheme="minorEastAsia" w:cs="Arial"/>
        </w:rPr>
        <w:fldChar w:fldCharType="begin"/>
      </w:r>
      <w:r w:rsidR="00D25DF2">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D25DF2">
        <w:rPr>
          <w:rFonts w:eastAsiaTheme="minorEastAsia" w:cs="Arial"/>
        </w:rPr>
        <w:fldChar w:fldCharType="separate"/>
      </w:r>
      <w:r w:rsidR="00D25DF2">
        <w:rPr>
          <w:rFonts w:eastAsiaTheme="minorEastAsia" w:cs="Arial"/>
          <w:noProof/>
        </w:rPr>
        <w:t>[6]</w:t>
      </w:r>
      <w:r w:rsidR="00D25DF2">
        <w:rPr>
          <w:rFonts w:eastAsiaTheme="minorEastAsia" w:cs="Arial"/>
        </w:rPr>
        <w:fldChar w:fldCharType="end"/>
      </w:r>
      <w:r w:rsidR="00D25DF2">
        <w:rPr>
          <w:rFonts w:eastAsiaTheme="minorEastAsia" w:cs="Arial"/>
        </w:rPr>
        <w:t xml:space="preserve">. </w:t>
      </w:r>
      <w:r>
        <w:rPr>
          <w:rFonts w:eastAsiaTheme="minorEastAsia" w:cs="Arial"/>
        </w:rPr>
        <w:t xml:space="preserve">To estimate the parameters P1, </w:t>
      </w:r>
      <w:proofErr w:type="spellStart"/>
      <w:r>
        <w:rPr>
          <w:rFonts w:eastAsiaTheme="minorEastAsia" w:cs="Arial"/>
        </w:rPr>
        <w:t>Bmax</w:t>
      </w:r>
      <w:proofErr w:type="spellEnd"/>
      <w:r>
        <w:rPr>
          <w:rFonts w:eastAsiaTheme="minorEastAsia" w:cs="Arial"/>
        </w:rPr>
        <w:t xml:space="preserve">, and P2, we </w:t>
      </w:r>
      <w:r w:rsidR="00CF35F2">
        <w:rPr>
          <w:rFonts w:eastAsiaTheme="minorEastAsia" w:cs="Arial"/>
        </w:rPr>
        <w:t xml:space="preserve">sampled a wide range of fentanyl concentrations C(t) </w:t>
      </w:r>
      <w:r w:rsidR="00A94A0B">
        <w:rPr>
          <w:rFonts w:eastAsiaTheme="minorEastAsia" w:cs="Arial"/>
        </w:rPr>
        <w:t xml:space="preserve">and calculated the corresponding V(t) </w:t>
      </w:r>
      <w:r w:rsidR="00CF35F2">
        <w:rPr>
          <w:rFonts w:eastAsiaTheme="minorEastAsia" w:cs="Arial"/>
        </w:rPr>
        <w:t>in equation 1</w:t>
      </w:r>
      <w:r w:rsidR="00A94A0B">
        <w:rPr>
          <w:rFonts w:eastAsiaTheme="minorEastAsia" w:cs="Arial"/>
        </w:rPr>
        <w:t>4</w:t>
      </w:r>
      <w:r w:rsidR="00CF35F2">
        <w:rPr>
          <w:rFonts w:eastAsiaTheme="minorEastAsia" w:cs="Arial"/>
        </w:rPr>
        <w:t xml:space="preserve">, and </w:t>
      </w:r>
      <w:r w:rsidR="00A94A0B">
        <w:rPr>
          <w:rFonts w:eastAsiaTheme="minorEastAsia" w:cs="Arial"/>
        </w:rPr>
        <w:t xml:space="preserve">then </w:t>
      </w:r>
      <w:r w:rsidR="00CF35F2">
        <w:rPr>
          <w:rFonts w:eastAsiaTheme="minorEastAsia" w:cs="Arial"/>
        </w:rPr>
        <w:t>fitted equation 1</w:t>
      </w:r>
      <w:r w:rsidR="00A94A0B">
        <w:rPr>
          <w:rFonts w:eastAsiaTheme="minorEastAsia" w:cs="Arial"/>
        </w:rPr>
        <w:t>8</w:t>
      </w:r>
      <w:r w:rsidR="00CF35F2">
        <w:rPr>
          <w:rFonts w:eastAsiaTheme="minorEastAsia" w:cs="Arial"/>
        </w:rPr>
        <w:t xml:space="preserve"> to V(t) (</w:t>
      </w:r>
      <w:r w:rsidR="00A94A0B">
        <w:rPr>
          <w:rFonts w:eastAsiaTheme="minorEastAsia" w:cs="Arial"/>
        </w:rPr>
        <w:t>RL</w:t>
      </w:r>
      <w:r w:rsidR="00CF35F2">
        <w:rPr>
          <w:rFonts w:eastAsiaTheme="minorEastAsia" w:cs="Arial"/>
        </w:rPr>
        <w:t xml:space="preserve"> </w:t>
      </w:r>
      <w:r w:rsidR="00D25DF2">
        <w:rPr>
          <w:rFonts w:eastAsiaTheme="minorEastAsia" w:cs="Arial"/>
        </w:rPr>
        <w:t>in equation 1</w:t>
      </w:r>
      <w:r w:rsidR="00A94A0B">
        <w:rPr>
          <w:rFonts w:eastAsiaTheme="minorEastAsia" w:cs="Arial"/>
        </w:rPr>
        <w:t>8</w:t>
      </w:r>
      <w:r w:rsidR="00D25DF2">
        <w:rPr>
          <w:rFonts w:eastAsiaTheme="minorEastAsia" w:cs="Arial"/>
        </w:rPr>
        <w:t xml:space="preserve"> was </w:t>
      </w:r>
      <w:r w:rsidR="00CF35F2">
        <w:rPr>
          <w:rFonts w:eastAsiaTheme="minorEastAsia" w:cs="Arial"/>
        </w:rPr>
        <w:t>calculated by using fentanyl mu receptor binding parameters in equation 1)</w:t>
      </w:r>
      <w:r w:rsidR="00A94A0B">
        <w:rPr>
          <w:rFonts w:eastAsiaTheme="minorEastAsia" w:cs="Arial"/>
        </w:rPr>
        <w:t xml:space="preserve"> to estimate the pharmacodynamic (PD) parameters P1, </w:t>
      </w:r>
      <w:proofErr w:type="spellStart"/>
      <w:r w:rsidR="00A94A0B">
        <w:rPr>
          <w:rFonts w:eastAsiaTheme="minorEastAsia" w:cs="Arial"/>
        </w:rPr>
        <w:t>Bmax</w:t>
      </w:r>
      <w:proofErr w:type="spellEnd"/>
      <w:r w:rsidR="00A94A0B">
        <w:rPr>
          <w:rFonts w:eastAsiaTheme="minorEastAsia" w:cs="Arial"/>
        </w:rPr>
        <w:t>, P2</w:t>
      </w:r>
      <w:r w:rsidR="00CF35F2">
        <w:rPr>
          <w:rFonts w:eastAsiaTheme="minorEastAsia" w:cs="Arial"/>
        </w:rPr>
        <w:t xml:space="preserve">. </w:t>
      </w:r>
      <w:r w:rsidR="00D25DF2">
        <w:rPr>
          <w:rFonts w:eastAsiaTheme="minorEastAsia" w:cs="Arial"/>
        </w:rPr>
        <w:t xml:space="preserve">The resulting set of parameters </w:t>
      </w:r>
      <w:r w:rsidR="009626A8">
        <w:rPr>
          <w:rFonts w:eastAsiaTheme="minorEastAsia" w:cs="Arial"/>
        </w:rPr>
        <w:t xml:space="preserve">are P1 = 5.2 (9), </w:t>
      </w:r>
      <w:proofErr w:type="spellStart"/>
      <w:r w:rsidR="009626A8">
        <w:rPr>
          <w:rFonts w:eastAsiaTheme="minorEastAsia" w:cs="Arial"/>
        </w:rPr>
        <w:t>Bmax</w:t>
      </w:r>
      <w:proofErr w:type="spellEnd"/>
      <w:r w:rsidR="009626A8">
        <w:rPr>
          <w:rFonts w:eastAsiaTheme="minorEastAsia" w:cs="Arial"/>
        </w:rPr>
        <w:t xml:space="preserve"> = 29.65 (20) mm Hg, P2 = 1.629 (2.365), with values in </w:t>
      </w:r>
      <w:ins w:id="98" w:author="Chaturbedi, Anik *" w:date="2021-04-22T11:58:00Z">
        <w:r w:rsidR="00620B9A" w:rsidRPr="00620B9A">
          <w:rPr>
            <w:rFonts w:eastAsiaTheme="minorEastAsia" w:cs="Arial"/>
          </w:rPr>
          <w:t>parentheses</w:t>
        </w:r>
        <w:r w:rsidR="00620B9A" w:rsidRPr="00620B9A" w:rsidDel="00620B9A">
          <w:rPr>
            <w:rFonts w:eastAsiaTheme="minorEastAsia" w:cs="Arial"/>
          </w:rPr>
          <w:t xml:space="preserve"> </w:t>
        </w:r>
      </w:ins>
      <w:del w:id="99" w:author="Chaturbedi, Anik *" w:date="2021-04-22T11:58:00Z">
        <w:r w:rsidR="009626A8" w:rsidDel="00620B9A">
          <w:rPr>
            <w:rFonts w:eastAsiaTheme="minorEastAsia" w:cs="Arial"/>
          </w:rPr>
          <w:delText>para</w:delText>
        </w:r>
        <w:r w:rsidR="00425F4A" w:rsidDel="00620B9A">
          <w:rPr>
            <w:rFonts w:eastAsiaTheme="minorEastAsia" w:cs="Arial"/>
          </w:rPr>
          <w:delText>thesis</w:delText>
        </w:r>
        <w:r w:rsidR="009626A8" w:rsidDel="00620B9A">
          <w:rPr>
            <w:rFonts w:eastAsiaTheme="minorEastAsia" w:cs="Arial"/>
          </w:rPr>
          <w:delText xml:space="preserve"> </w:delText>
        </w:r>
      </w:del>
      <w:r w:rsidR="009626A8">
        <w:rPr>
          <w:rFonts w:eastAsiaTheme="minorEastAsia" w:cs="Arial"/>
        </w:rPr>
        <w:t>for chronic opioid users</w:t>
      </w:r>
      <w:r w:rsidR="00A94A0B">
        <w:rPr>
          <w:rFonts w:eastAsiaTheme="minorEastAsia" w:cs="Arial"/>
        </w:rPr>
        <w:t xml:space="preserve">, and values outside of </w:t>
      </w:r>
      <w:ins w:id="100" w:author="Chaturbedi, Anik *" w:date="2021-04-22T11:58:00Z">
        <w:r w:rsidR="00620B9A" w:rsidRPr="00620B9A">
          <w:rPr>
            <w:rFonts w:eastAsiaTheme="minorEastAsia" w:cs="Arial"/>
          </w:rPr>
          <w:t>parentheses</w:t>
        </w:r>
        <w:r w:rsidR="00620B9A" w:rsidRPr="00620B9A" w:rsidDel="00620B9A">
          <w:rPr>
            <w:rFonts w:eastAsiaTheme="minorEastAsia" w:cs="Arial"/>
          </w:rPr>
          <w:t xml:space="preserve"> </w:t>
        </w:r>
      </w:ins>
      <w:del w:id="101" w:author="Chaturbedi, Anik *" w:date="2021-04-22T11:58:00Z">
        <w:r w:rsidR="00A94A0B" w:rsidDel="00620B9A">
          <w:rPr>
            <w:rFonts w:eastAsiaTheme="minorEastAsia" w:cs="Arial"/>
          </w:rPr>
          <w:delText xml:space="preserve">parathesis </w:delText>
        </w:r>
      </w:del>
      <w:r w:rsidR="00A94A0B">
        <w:rPr>
          <w:rFonts w:eastAsiaTheme="minorEastAsia" w:cs="Arial"/>
        </w:rPr>
        <w:t>for naïve users</w:t>
      </w:r>
      <w:r w:rsidR="009626A8">
        <w:rPr>
          <w:rFonts w:eastAsiaTheme="minorEastAsia" w:cs="Arial"/>
        </w:rPr>
        <w:t xml:space="preserve">. </w:t>
      </w:r>
      <w:r w:rsidR="00CE0D22">
        <w:rPr>
          <w:rFonts w:eastAsiaTheme="minorEastAsia" w:cs="Arial"/>
        </w:rPr>
        <w:t xml:space="preserve">For both naïve and chronic users, P1 is much greater than P2, suggesting at lower opioid doses (small </w:t>
      </w:r>
      <w:r w:rsidR="00A94A0B">
        <w:rPr>
          <w:rFonts w:eastAsiaTheme="minorEastAsia" w:cs="Arial"/>
        </w:rPr>
        <w:t>RL</w:t>
      </w:r>
      <w:r w:rsidR="00CE0D22">
        <w:rPr>
          <w:rFonts w:eastAsiaTheme="minorEastAsia" w:cs="Arial"/>
        </w:rPr>
        <w:t xml:space="preserve">) the main </w:t>
      </w:r>
      <w:r w:rsidR="00A94A0B">
        <w:rPr>
          <w:rFonts w:eastAsiaTheme="minorEastAsia" w:cs="Arial"/>
        </w:rPr>
        <w:t xml:space="preserve">pharmacological </w:t>
      </w:r>
      <w:r w:rsidR="00CE0D22">
        <w:rPr>
          <w:rFonts w:eastAsiaTheme="minorEastAsia" w:cs="Arial"/>
        </w:rPr>
        <w:t xml:space="preserve">effect is the increase of B rather than decrease of G. Compared to naïve users, chronic opioid users have a smaller </w:t>
      </w:r>
      <w:proofErr w:type="spellStart"/>
      <w:r w:rsidR="00CE0D22">
        <w:rPr>
          <w:rFonts w:eastAsiaTheme="minorEastAsia" w:cs="Arial"/>
        </w:rPr>
        <w:t>Bmax</w:t>
      </w:r>
      <w:proofErr w:type="spellEnd"/>
      <w:r w:rsidR="00CE0D22">
        <w:rPr>
          <w:rFonts w:eastAsiaTheme="minorEastAsia" w:cs="Arial"/>
        </w:rPr>
        <w:t xml:space="preserve">, suggesting a smaller ventilation depression at such dose range (low dose, small </w:t>
      </w:r>
      <w:r w:rsidR="00A94A0B">
        <w:rPr>
          <w:rFonts w:eastAsiaTheme="minorEastAsia" w:cs="Arial"/>
        </w:rPr>
        <w:t>RL</w:t>
      </w:r>
      <w:r w:rsidR="00CE0D22">
        <w:rPr>
          <w:rFonts w:eastAsiaTheme="minorEastAsia" w:cs="Arial"/>
        </w:rPr>
        <w:t>). At high opioid dose (LR towards 1), the high value of P1 for chronic users causes a rapid reduction of G and abrupt ventilation depression. Such a pattern can be seen in</w:t>
      </w:r>
      <w:r w:rsidR="005565B2">
        <w:rPr>
          <w:rFonts w:eastAsiaTheme="minorEastAsia" w:cs="Arial"/>
        </w:rPr>
        <w:t xml:space="preserve"> (</w:t>
      </w:r>
      <w:r w:rsidR="005565B2" w:rsidRPr="003B02C4">
        <w:rPr>
          <w:rFonts w:eastAsiaTheme="minorEastAsia" w:cs="Arial"/>
        </w:rPr>
        <w:t>Clinical_Comparison_all/Clinical_Comparison_Fentanyl/figs</w:t>
      </w:r>
      <w:r w:rsidR="005565B2">
        <w:rPr>
          <w:rFonts w:eastAsiaTheme="minorEastAsia" w:cs="Arial"/>
        </w:rPr>
        <w:t>/simple_curves.pdf)</w:t>
      </w:r>
      <w:r w:rsidR="00DC22D9">
        <w:rPr>
          <w:rFonts w:eastAsiaTheme="minorEastAsia" w:cs="Arial"/>
        </w:rPr>
        <w:t>. This parametrized equation 1</w:t>
      </w:r>
      <w:r w:rsidR="00A94A0B">
        <w:rPr>
          <w:rFonts w:eastAsiaTheme="minorEastAsia" w:cs="Arial"/>
        </w:rPr>
        <w:t>8</w:t>
      </w:r>
      <w:r w:rsidR="00DC22D9">
        <w:rPr>
          <w:rFonts w:eastAsiaTheme="minorEastAsia" w:cs="Arial"/>
        </w:rPr>
        <w:t xml:space="preserve"> can reproduce clinically observed ventilation data in the presence of various doses of fentanyl for both naïve </w:t>
      </w:r>
      <w:r w:rsidR="003B02C4">
        <w:rPr>
          <w:rFonts w:eastAsiaTheme="minorEastAsia" w:cs="Arial"/>
        </w:rPr>
        <w:t>(</w:t>
      </w:r>
      <w:r w:rsidR="003B02C4" w:rsidRPr="003B02C4">
        <w:rPr>
          <w:rFonts w:eastAsiaTheme="minorEastAsia" w:cs="Arial"/>
        </w:rPr>
        <w:t>Clinical_Comparison_all/Clinical_Comparison_Fentanyl/figs/Naive_IFV_justp4</w:t>
      </w:r>
      <w:r w:rsidR="00C8324F">
        <w:rPr>
          <w:rFonts w:eastAsiaTheme="minorEastAsia" w:cs="Arial"/>
        </w:rPr>
        <w:t>.</w:t>
      </w:r>
      <w:r w:rsidR="003B02C4" w:rsidRPr="003B02C4">
        <w:rPr>
          <w:rFonts w:eastAsiaTheme="minorEastAsia" w:cs="Arial"/>
        </w:rPr>
        <w:t>pdf</w:t>
      </w:r>
      <w:r w:rsidR="003B02C4">
        <w:rPr>
          <w:rFonts w:eastAsiaTheme="minorEastAsia" w:cs="Arial"/>
        </w:rPr>
        <w:t xml:space="preserve">) </w:t>
      </w:r>
      <w:r w:rsidR="00DC22D9">
        <w:rPr>
          <w:rFonts w:eastAsiaTheme="minorEastAsia" w:cs="Arial"/>
        </w:rPr>
        <w:t xml:space="preserve">and chronic </w:t>
      </w:r>
      <w:r w:rsidR="003B02C4">
        <w:rPr>
          <w:rFonts w:eastAsiaTheme="minorEastAsia" w:cs="Arial"/>
        </w:rPr>
        <w:t>(</w:t>
      </w:r>
      <w:r w:rsidR="003B02C4" w:rsidRPr="003B02C4">
        <w:rPr>
          <w:rFonts w:eastAsiaTheme="minorEastAsia" w:cs="Arial"/>
        </w:rPr>
        <w:t>Clinical_Comparison_all/Clinical_Comparison_Fentanyl/figs/Chronic_IFV_justp4.pdf</w:t>
      </w:r>
      <w:r w:rsidR="003B02C4">
        <w:rPr>
          <w:rFonts w:eastAsiaTheme="minorEastAsia" w:cs="Arial"/>
        </w:rPr>
        <w:t xml:space="preserve">) </w:t>
      </w:r>
      <w:r w:rsidR="00DC22D9">
        <w:rPr>
          <w:rFonts w:eastAsiaTheme="minorEastAsia" w:cs="Arial"/>
        </w:rPr>
        <w:t>opioid users</w:t>
      </w:r>
      <w:r w:rsidR="004372E9">
        <w:rPr>
          <w:rFonts w:eastAsiaTheme="minorEastAsia" w:cs="Arial"/>
        </w:rPr>
        <w:t>.</w:t>
      </w:r>
      <w:r w:rsidR="00DC22D9">
        <w:rPr>
          <w:rFonts w:eastAsiaTheme="minorEastAsia" w:cs="Arial"/>
        </w:rPr>
        <w:t xml:space="preserve"> </w:t>
      </w:r>
    </w:p>
    <w:p w14:paraId="1FFC6C79" w14:textId="35A4E792" w:rsidR="004372E9" w:rsidDel="000F2F28" w:rsidRDefault="008607DB" w:rsidP="00AE3CD8">
      <w:pPr>
        <w:rPr>
          <w:del w:id="102" w:author="Mann, John *" w:date="2021-04-22T13:22:00Z"/>
          <w:rFonts w:eastAsiaTheme="minorEastAsia" w:cs="Arial"/>
        </w:rPr>
      </w:pPr>
      <w:del w:id="103" w:author="Mann, John *" w:date="2021-04-22T13:22:00Z">
        <w:r w:rsidDel="000F2F28">
          <w:rPr>
            <w:rFonts w:eastAsiaTheme="minorEastAsia" w:cs="Arial"/>
          </w:rPr>
          <w:delText xml:space="preserve">To recreate the </w:delText>
        </w:r>
        <w:r w:rsidR="005565B2" w:rsidDel="000F2F28">
          <w:rPr>
            <w:rFonts w:eastAsiaTheme="minorEastAsia" w:cs="Arial"/>
          </w:rPr>
          <w:delText xml:space="preserve">occupancy-ventilation curve and </w:delText>
        </w:r>
        <w:r w:rsidDel="000F2F28">
          <w:rPr>
            <w:rFonts w:eastAsiaTheme="minorEastAsia" w:cs="Arial"/>
          </w:rPr>
          <w:delText>fentanyl clinical comparison figures run the script “</w:delText>
        </w:r>
        <w:r w:rsidR="004372E9" w:rsidDel="000F2F28">
          <w:rPr>
            <w:rFonts w:eastAsiaTheme="minorEastAsia" w:cs="Arial"/>
          </w:rPr>
          <w:delText>IV_opiod</w:delText>
        </w:r>
        <w:r w:rsidDel="000F2F28">
          <w:rPr>
            <w:rFonts w:eastAsiaTheme="minorEastAsia" w:cs="Arial"/>
          </w:rPr>
          <w:delText>.</w:delText>
        </w:r>
        <w:r w:rsidR="004372E9" w:rsidDel="000F2F28">
          <w:rPr>
            <w:rFonts w:eastAsiaTheme="minorEastAsia" w:cs="Arial"/>
          </w:rPr>
          <w:delText>R</w:delText>
        </w:r>
        <w:r w:rsidDel="000F2F28">
          <w:rPr>
            <w:rFonts w:eastAsiaTheme="minorEastAsia" w:cs="Arial"/>
          </w:rPr>
          <w:delText xml:space="preserve">” </w:delText>
        </w:r>
        <w:r w:rsidR="006F407D" w:rsidDel="000F2F28">
          <w:rPr>
            <w:rFonts w:eastAsiaTheme="minorEastAsia" w:cs="Arial"/>
          </w:rPr>
          <w:delText xml:space="preserve">in </w:delText>
        </w:r>
        <w:r w:rsidR="00C8324F" w:rsidDel="000F2F28">
          <w:rPr>
            <w:rFonts w:eastAsiaTheme="minorEastAsia" w:cs="Arial"/>
          </w:rPr>
          <w:delText>“</w:delText>
        </w:r>
        <w:r w:rsidR="006F407D" w:rsidDel="000F2F28">
          <w:rPr>
            <w:rFonts w:eastAsiaTheme="minorEastAsia" w:cs="Arial"/>
          </w:rPr>
          <w:delText>Clinical_Comparison_Fentanyl/</w:delText>
        </w:r>
        <w:r w:rsidR="00C8324F" w:rsidDel="000F2F28">
          <w:rPr>
            <w:rFonts w:eastAsiaTheme="minorEastAsia" w:cs="Arial"/>
          </w:rPr>
          <w:delText>”</w:delText>
        </w:r>
        <w:r w:rsidR="006F407D" w:rsidDel="000F2F28">
          <w:rPr>
            <w:rFonts w:eastAsiaTheme="minorEastAsia" w:cs="Arial"/>
          </w:rPr>
          <w:delText xml:space="preserve"> and </w:delText>
        </w:r>
        <w:r w:rsidDel="000F2F28">
          <w:rPr>
            <w:rFonts w:eastAsiaTheme="minorEastAsia" w:cs="Arial"/>
          </w:rPr>
          <w:delText xml:space="preserve">set </w:delText>
        </w:r>
        <w:r w:rsidR="004372E9" w:rsidDel="000F2F28">
          <w:rPr>
            <w:rFonts w:eastAsiaTheme="minorEastAsia" w:cs="Arial"/>
          </w:rPr>
          <w:delText>the parser argument</w:delText>
        </w:r>
        <w:r w:rsidDel="000F2F28">
          <w:rPr>
            <w:rFonts w:eastAsiaTheme="minorEastAsia" w:cs="Arial"/>
          </w:rPr>
          <w:delText xml:space="preserve"> to either </w:delText>
        </w:r>
        <w:r w:rsidR="006F407D" w:rsidDel="000F2F28">
          <w:rPr>
            <w:rFonts w:eastAsiaTheme="minorEastAsia" w:cs="Arial"/>
          </w:rPr>
          <w:delText>“</w:delText>
        </w:r>
        <w:r w:rsidDel="000F2F28">
          <w:rPr>
            <w:rFonts w:eastAsiaTheme="minorEastAsia" w:cs="Arial"/>
          </w:rPr>
          <w:delText>Chronic</w:delText>
        </w:r>
        <w:r w:rsidR="006F407D" w:rsidDel="000F2F28">
          <w:rPr>
            <w:rFonts w:eastAsiaTheme="minorEastAsia" w:cs="Arial"/>
          </w:rPr>
          <w:delText>”</w:delText>
        </w:r>
        <w:r w:rsidDel="000F2F28">
          <w:rPr>
            <w:rFonts w:eastAsiaTheme="minorEastAsia" w:cs="Arial"/>
          </w:rPr>
          <w:delText xml:space="preserve"> or </w:delText>
        </w:r>
        <w:r w:rsidR="006F407D" w:rsidDel="000F2F28">
          <w:rPr>
            <w:rFonts w:eastAsiaTheme="minorEastAsia" w:cs="Arial"/>
          </w:rPr>
          <w:delText>“Naive”</w:delText>
        </w:r>
        <w:r w:rsidDel="000F2F28">
          <w:rPr>
            <w:rFonts w:eastAsiaTheme="minorEastAsia" w:cs="Arial"/>
          </w:rPr>
          <w:delText xml:space="preserve">. </w:delText>
        </w:r>
        <w:r w:rsidR="004372E9" w:rsidDel="000F2F28">
          <w:rPr>
            <w:rFonts w:eastAsiaTheme="minorEastAsia" w:cs="Arial"/>
          </w:rPr>
          <w:delText xml:space="preserve"> </w:delText>
        </w:r>
      </w:del>
    </w:p>
    <w:p w14:paraId="01F68E12" w14:textId="531C298A" w:rsidR="004372E9" w:rsidDel="000F2F28" w:rsidRDefault="004372E9" w:rsidP="00AE3CD8">
      <w:pPr>
        <w:rPr>
          <w:del w:id="104" w:author="Mann, John *" w:date="2021-04-22T13:22:00Z"/>
          <w:rFonts w:eastAsiaTheme="minorEastAsia" w:cs="Arial"/>
        </w:rPr>
      </w:pPr>
      <w:del w:id="105" w:author="Mann, John *" w:date="2021-04-22T13:22:00Z">
        <w:r w:rsidDel="000F2F28">
          <w:rPr>
            <w:rFonts w:eastAsiaTheme="minorEastAsia" w:cs="Arial"/>
          </w:rPr>
          <w:delText>For example to produce the chronic figure: run Rscript IV_opiod.R -p “Chronic”</w:delText>
        </w:r>
      </w:del>
    </w:p>
    <w:p w14:paraId="30DEEC98" w14:textId="15FE9946" w:rsidR="008607DB" w:rsidDel="000F2F28" w:rsidRDefault="008607DB" w:rsidP="00AE3CD8">
      <w:pPr>
        <w:rPr>
          <w:del w:id="106" w:author="Mann, John *" w:date="2021-04-22T13:22:00Z"/>
          <w:rFonts w:eastAsiaTheme="minorEastAsia" w:cs="Arial"/>
        </w:rPr>
      </w:pPr>
      <w:del w:id="107" w:author="Mann, John *" w:date="2021-04-22T13:22:00Z">
        <w:r w:rsidDel="000F2F28">
          <w:rPr>
            <w:rFonts w:eastAsiaTheme="minorEastAsia" w:cs="Arial"/>
          </w:rPr>
          <w:delText xml:space="preserve">Figures will automatically be saved in figs/ </w:delText>
        </w:r>
      </w:del>
    </w:p>
    <w:p w14:paraId="47E1FD5B" w14:textId="2870FEF9" w:rsidR="008607DB" w:rsidDel="003B0782" w:rsidRDefault="008607DB" w:rsidP="00AE3CD8">
      <w:pPr>
        <w:rPr>
          <w:del w:id="108" w:author="Chaturbedi, Anik *" w:date="2021-04-22T11:41:00Z"/>
          <w:rFonts w:eastAsiaTheme="minorEastAsia" w:cs="Arial"/>
        </w:rPr>
      </w:pPr>
    </w:p>
    <w:p w14:paraId="30DDD3A5" w14:textId="490D1BD6" w:rsidR="00425F4A" w:rsidRDefault="00425F4A" w:rsidP="00AE3CD8">
      <w:pPr>
        <w:rPr>
          <w:rFonts w:eastAsiaTheme="minorEastAsia" w:cs="Arial"/>
        </w:rPr>
      </w:pPr>
    </w:p>
    <w:p w14:paraId="16F1B1BE" w14:textId="0C39CD4E" w:rsidR="00425F4A" w:rsidRDefault="00425F4A" w:rsidP="00425F4A">
      <w:pPr>
        <w:pStyle w:val="Heading3"/>
        <w:rPr>
          <w:rFonts w:eastAsiaTheme="minorEastAsia"/>
        </w:rPr>
      </w:pPr>
      <w:r>
        <w:rPr>
          <w:rFonts w:eastAsiaTheme="minorEastAsia"/>
        </w:rPr>
        <w:t xml:space="preserve">Predict Clinical Studies of </w:t>
      </w:r>
      <w:del w:id="109" w:author="Chaturbedi, Anik *" w:date="2021-04-22T09:35:00Z">
        <w:r w:rsidDel="0075323C">
          <w:rPr>
            <w:rFonts w:eastAsiaTheme="minorEastAsia"/>
          </w:rPr>
          <w:delText>Remefentanil</w:delText>
        </w:r>
      </w:del>
      <w:ins w:id="110" w:author="Chaturbedi, Anik *" w:date="2021-04-22T09:35:00Z">
        <w:r w:rsidR="0075323C">
          <w:rPr>
            <w:rFonts w:eastAsiaTheme="minorEastAsia"/>
          </w:rPr>
          <w:t>Remifentanil</w:t>
        </w:r>
      </w:ins>
    </w:p>
    <w:p w14:paraId="6D2B32B8" w14:textId="21719C8F" w:rsidR="00963191" w:rsidRPr="00425F4A" w:rsidRDefault="00425F4A" w:rsidP="00963191">
      <w:r>
        <w:t>T</w:t>
      </w:r>
      <w:r w:rsidR="00C66932">
        <w:t>o use the model to</w:t>
      </w:r>
      <w:r>
        <w:t xml:space="preserve"> predict the clinical ventilation data for remifentanil </w:t>
      </w:r>
      <w:r>
        <w:fldChar w:fldCharType="begin"/>
      </w:r>
      <w: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fldChar w:fldCharType="separate"/>
      </w:r>
      <w:r>
        <w:rPr>
          <w:noProof/>
        </w:rPr>
        <w:t>[7]</w:t>
      </w:r>
      <w:r>
        <w:fldChar w:fldCharType="end"/>
      </w:r>
      <w:r w:rsidR="00C66932">
        <w:t xml:space="preserve">, we obtained </w:t>
      </w:r>
      <w:r w:rsidR="007B54DC">
        <w:t xml:space="preserve">remifentanil </w:t>
      </w:r>
      <w:r w:rsidR="00C66932" w:rsidRPr="007B54DC">
        <w:rPr>
          <w:i/>
          <w:iCs/>
        </w:rPr>
        <w:t>in vitro</w:t>
      </w:r>
      <w:r w:rsidR="00C66932">
        <w:t xml:space="preserve"> mu receptor binding data and estimated </w:t>
      </w:r>
      <w:r w:rsidR="007B54DC">
        <w:t>its binding kinetic parameters</w:t>
      </w:r>
      <w:r w:rsidR="00071CDA">
        <w:t xml:space="preserve"> (</w:t>
      </w:r>
      <w:r w:rsidR="00071CDA" w:rsidRPr="00071CDA">
        <w:t>https://github.com/FDA/Mechanistic-PK-PD-Model-to-Rescue-Opiod-Overdose/tree/main/Ligand_Data</w:t>
      </w:r>
      <w:r w:rsidR="00071CDA">
        <w:t>)</w:t>
      </w:r>
      <w:r w:rsidR="007B54DC">
        <w:t>. For pharmacokinetics of remifentanil we used a 3-compartment PK model developed by Minto et al.</w: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 </w:instrTex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EN.CITE.DATA </w:instrText>
      </w:r>
      <w:r w:rsidR="007B54DC">
        <w:fldChar w:fldCharType="end"/>
      </w:r>
      <w:r w:rsidR="007B54DC">
        <w:fldChar w:fldCharType="separate"/>
      </w:r>
      <w:r w:rsidR="007B54DC">
        <w:rPr>
          <w:noProof/>
        </w:rPr>
        <w:t>[8]</w:t>
      </w:r>
      <w:r w:rsidR="007B54DC">
        <w:fldChar w:fldCharType="end"/>
      </w:r>
      <w:r w:rsidR="007B54DC">
        <w:t xml:space="preserve">. </w:t>
      </w:r>
      <w:r w:rsidR="00BB2109">
        <w:t>To account for the delay between plasma concentration and clinical ventilation response</w:t>
      </w:r>
      <w:r w:rsidR="004A09F5">
        <w:t xml:space="preserve">, </w:t>
      </w:r>
      <w:proofErr w:type="spellStart"/>
      <w:r w:rsidR="004A09F5">
        <w:t>Barbenco</w:t>
      </w:r>
      <w:proofErr w:type="spellEnd"/>
      <w:r w:rsidR="004A09F5">
        <w:t xml:space="preserve"> et al. estimated a </w:t>
      </w:r>
      <w:proofErr w:type="spellStart"/>
      <w:r w:rsidR="00BB2109">
        <w:t>biophase</w:t>
      </w:r>
      <w:proofErr w:type="spellEnd"/>
      <w:r w:rsidR="00BB2109">
        <w:t xml:space="preserve"> equilibrium parameter </w:t>
      </w:r>
      <w:proofErr w:type="spellStart"/>
      <w:r w:rsidR="004A09F5">
        <w:t>Keo</w:t>
      </w:r>
      <w:proofErr w:type="spellEnd"/>
      <w:r w:rsidR="004A09F5">
        <w:t xml:space="preserve"> (</w:t>
      </w:r>
      <w:r w:rsidR="00BB2109">
        <w:t xml:space="preserve">corresponding to </w:t>
      </w:r>
      <w:r w:rsidR="004A09F5">
        <w:t xml:space="preserve">K1 in equation 12) of 0.34/min, </w:t>
      </w:r>
      <w:r w:rsidR="00071CDA">
        <w:t>corresponding</w:t>
      </w:r>
      <w:r w:rsidR="00BB2109">
        <w:t xml:space="preserve"> </w:t>
      </w:r>
      <w:r w:rsidR="004A09F5">
        <w:t xml:space="preserve">to an </w:t>
      </w:r>
      <w:r w:rsidR="00BB2109">
        <w:t xml:space="preserve">apparent </w:t>
      </w:r>
      <w:r w:rsidR="004A09F5">
        <w:t xml:space="preserve">equilibrium </w:t>
      </w:r>
      <w:r w:rsidR="00BB2109">
        <w:t>half-life</w:t>
      </w:r>
      <w:r w:rsidR="004A09F5">
        <w:t xml:space="preserve"> of ~2 min </w:t>
      </w:r>
      <w:r w:rsidR="004A09F5">
        <w:fldChar w:fldCharType="begin"/>
      </w:r>
      <w:r w:rsidR="004A09F5">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4A09F5">
        <w:fldChar w:fldCharType="separate"/>
      </w:r>
      <w:r w:rsidR="004A09F5">
        <w:rPr>
          <w:noProof/>
        </w:rPr>
        <w:t>[7]</w:t>
      </w:r>
      <w:r w:rsidR="004A09F5">
        <w:fldChar w:fldCharType="end"/>
      </w:r>
      <w:r w:rsidR="004A09F5">
        <w:t>.</w:t>
      </w:r>
      <w:r w:rsidR="00BB2109">
        <w:t xml:space="preserve"> However, this </w:t>
      </w:r>
      <w:r w:rsidR="00963191">
        <w:t xml:space="preserve">equilibrium time </w:t>
      </w:r>
      <w:del w:id="111" w:author="Chaturbedi, Anik *" w:date="2021-04-22T09:28:00Z">
        <w:r w:rsidR="00963191" w:rsidDel="00390269">
          <w:delText>actually includes</w:delText>
        </w:r>
      </w:del>
      <w:ins w:id="112" w:author="Chaturbedi, Anik *" w:date="2021-04-22T09:28:00Z">
        <w:r w:rsidR="00390269">
          <w:t>includes</w:t>
        </w:r>
      </w:ins>
      <w:r w:rsidR="00963191">
        <w:t xml:space="preserve"> two processes: the transition of remifentanil from central to effective compartment, and the</w:t>
      </w:r>
      <w:r w:rsidR="00071CDA">
        <w:t xml:space="preserve"> binding of </w:t>
      </w:r>
      <w:del w:id="113" w:author="Chaturbedi, Anik *" w:date="2021-04-22T09:29:00Z">
        <w:r w:rsidR="00071CDA" w:rsidDel="00390269">
          <w:delText>remefentnail</w:delText>
        </w:r>
      </w:del>
      <w:ins w:id="114" w:author="Chaturbedi, Anik *" w:date="2021-04-22T09:29:00Z">
        <w:r w:rsidR="00390269">
          <w:t>remifentanil</w:t>
        </w:r>
      </w:ins>
      <w:r w:rsidR="00071CDA">
        <w:t xml:space="preserve"> to mu receptor</w:t>
      </w:r>
      <w:r w:rsidR="00963191">
        <w:t xml:space="preserve"> in the effective compartment</w:t>
      </w:r>
      <w:r w:rsidR="00BB2109">
        <w:t xml:space="preserve">. </w:t>
      </w:r>
      <w:r w:rsidR="00963191">
        <w:t xml:space="preserve">As our </w:t>
      </w:r>
      <w:r w:rsidR="00963191" w:rsidRPr="00BB2109">
        <w:rPr>
          <w:i/>
          <w:iCs/>
        </w:rPr>
        <w:t>in vitro</w:t>
      </w:r>
      <w:r w:rsidR="00963191">
        <w:t xml:space="preserve"> data indicates that remifentanil is relatively slow (compared to fentanyl) in binding to the mu receptor (equilibrium/unbinding half-life ~ 5 min), we consider the delay between plasma concentration and observed clinical ventilatio</w:t>
      </w:r>
      <w:r w:rsidR="00C74912">
        <w:t>n response</w:t>
      </w:r>
      <w:r w:rsidR="00963191">
        <w:t xml:space="preserve"> is primarily due to the binding process, </w:t>
      </w:r>
      <w:r w:rsidR="00C0049E">
        <w:t xml:space="preserve">with </w:t>
      </w:r>
      <w:r w:rsidR="00071CDA">
        <w:t xml:space="preserve">the </w:t>
      </w:r>
      <w:r w:rsidR="00963191">
        <w:t>transit process</w:t>
      </w:r>
      <w:r w:rsidR="00C0049E">
        <w:t xml:space="preserve"> taking very little time</w:t>
      </w:r>
      <w:r w:rsidR="00963191">
        <w:t>. We thus used an arbitrarily high K1 (6/min) in the simulation, so that the transit between central and effective compartment is v</w:t>
      </w:r>
      <w:r w:rsidR="00C0049E">
        <w:t>ery fast</w:t>
      </w:r>
      <w:r w:rsidR="00963191">
        <w:t xml:space="preserve"> (equilibrium half-life ~6 seconds).</w:t>
      </w:r>
    </w:p>
    <w:p w14:paraId="6AAB7CBD" w14:textId="6EE178E5" w:rsidR="00071CDA" w:rsidRDefault="00071CDA" w:rsidP="00AE3CD8">
      <w:pPr>
        <w:rPr>
          <w:rFonts w:eastAsiaTheme="minorEastAsia" w:cs="Arial"/>
        </w:rPr>
      </w:pPr>
      <w:r>
        <w:t xml:space="preserve">To link the fraction of receptor bound by </w:t>
      </w:r>
      <w:del w:id="115" w:author="Chaturbedi, Anik *" w:date="2021-04-22T09:33:00Z">
        <w:r w:rsidDel="0075323C">
          <w:delText>remefentanil</w:delText>
        </w:r>
      </w:del>
      <w:ins w:id="116" w:author="Chaturbedi, Anik *" w:date="2021-04-22T09:33:00Z">
        <w:r w:rsidR="0075323C">
          <w:t>remifentanil</w:t>
        </w:r>
      </w:ins>
      <w:r>
        <w:t xml:space="preserve"> (RL) to the ventilation response, we </w:t>
      </w:r>
      <w:r w:rsidR="00E45100">
        <w:t xml:space="preserve">used equation 18 and assumed remifentanil has the same </w:t>
      </w:r>
      <w:r w:rsidR="003F5884">
        <w:t>ventilation-receptor occupancy</w:t>
      </w:r>
      <w:r w:rsidR="00E45100">
        <w:t xml:space="preserve"> relationship as fentanyl (by using the same PD parameters </w:t>
      </w:r>
      <w:proofErr w:type="spellStart"/>
      <w:r w:rsidR="00E45100">
        <w:t>Bmax</w:t>
      </w:r>
      <w:proofErr w:type="spellEnd"/>
      <w:r w:rsidR="00E45100">
        <w:t xml:space="preserve">, P1, and P2 as fentanyl). </w:t>
      </w:r>
      <w:r w:rsidR="00592F70">
        <w:t xml:space="preserve">We used the naïve user version of the PD parameters as </w:t>
      </w:r>
      <w:proofErr w:type="spellStart"/>
      <w:r w:rsidR="00592F70">
        <w:t>Barbenco</w:t>
      </w:r>
      <w:proofErr w:type="spellEnd"/>
      <w:r w:rsidR="00592F70">
        <w:t xml:space="preserve"> study did not recruit chronic opioid users. </w:t>
      </w:r>
      <w:r w:rsidR="00E45100">
        <w:t xml:space="preserve">For the baseline minute ventilation volume (VB in equation 18), we used 13 L/min as per Figure 3 of the </w:t>
      </w:r>
      <w:proofErr w:type="spellStart"/>
      <w:r w:rsidR="00E45100">
        <w:t>Barbenco</w:t>
      </w:r>
      <w:proofErr w:type="spellEnd"/>
      <w:r w:rsidR="00E45100">
        <w:t xml:space="preserve"> study </w:t>
      </w:r>
      <w:r w:rsidR="00E45100">
        <w:fldChar w:fldCharType="begin"/>
      </w:r>
      <w:r w:rsidR="00E45100">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E45100">
        <w:fldChar w:fldCharType="separate"/>
      </w:r>
      <w:r w:rsidR="00E45100">
        <w:rPr>
          <w:noProof/>
        </w:rPr>
        <w:t>[7]</w:t>
      </w:r>
      <w:r w:rsidR="00E45100">
        <w:fldChar w:fldCharType="end"/>
      </w:r>
      <w:r w:rsidR="00E45100">
        <w:t xml:space="preserve">. For the baseline </w:t>
      </w:r>
      <w:r w:rsidR="00DF7188">
        <w:rPr>
          <w:rFonts w:eastAsiaTheme="minorEastAsia" w:cs="Arial"/>
        </w:rPr>
        <w:t xml:space="preserve">slope of the ventilation-PeCO2 curve (G in equation 18), </w:t>
      </w:r>
      <w:proofErr w:type="spellStart"/>
      <w:r w:rsidR="00DF7188">
        <w:rPr>
          <w:rFonts w:eastAsiaTheme="minorEastAsia" w:cs="Arial"/>
        </w:rPr>
        <w:t>Barbenco</w:t>
      </w:r>
      <w:proofErr w:type="spellEnd"/>
      <w:r w:rsidR="00DF7188">
        <w:rPr>
          <w:rFonts w:eastAsiaTheme="minorEastAsia" w:cs="Arial"/>
        </w:rPr>
        <w:t xml:space="preserve"> study reported a two-point estimation of the baseline slope without opioids (the “0 min” line of Figure 1 of </w:t>
      </w:r>
      <w:r w:rsidR="00DF7188">
        <w:rPr>
          <w:rFonts w:eastAsiaTheme="minorEastAsia" w:cs="Arial"/>
        </w:rPr>
        <w:fldChar w:fldCharType="begin"/>
      </w:r>
      <w:r w:rsidR="00DF7188">
        <w:rPr>
          <w:rFonts w:eastAsiaTheme="minorEastAsia"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DF7188">
        <w:rPr>
          <w:rFonts w:eastAsiaTheme="minorEastAsia" w:cs="Arial"/>
        </w:rPr>
        <w:fldChar w:fldCharType="separate"/>
      </w:r>
      <w:r w:rsidR="00DF7188">
        <w:rPr>
          <w:rFonts w:eastAsiaTheme="minorEastAsia" w:cs="Arial"/>
          <w:noProof/>
        </w:rPr>
        <w:t>[7]</w:t>
      </w:r>
      <w:r w:rsidR="00DF7188">
        <w:rPr>
          <w:rFonts w:eastAsiaTheme="minorEastAsia" w:cs="Arial"/>
        </w:rPr>
        <w:fldChar w:fldCharType="end"/>
      </w:r>
      <w:r w:rsidR="00DF7188">
        <w:rPr>
          <w:rFonts w:eastAsiaTheme="minorEastAsia" w:cs="Arial"/>
        </w:rPr>
        <w:t xml:space="preserve">), which allowed us to estimate a baseline G of 0.9 L/min/mmHg for their cohort. </w:t>
      </w:r>
    </w:p>
    <w:p w14:paraId="4A1E2644" w14:textId="109F6C4C" w:rsidR="00E12DA0" w:rsidRDefault="00592F70" w:rsidP="00AE3CD8">
      <w:pPr>
        <w:rPr>
          <w:rFonts w:eastAsiaTheme="minorEastAsia" w:cs="Arial"/>
        </w:rPr>
      </w:pPr>
      <w:r>
        <w:rPr>
          <w:rFonts w:eastAsiaTheme="minorEastAsia" w:cs="Arial"/>
        </w:rPr>
        <w:t>The modeling strategy above enabled us to predict the ventilation response after 0.035 mg remifentanil IV bolus injection</w:t>
      </w:r>
      <w:r w:rsidR="00C54C42">
        <w:rPr>
          <w:rFonts w:eastAsiaTheme="minorEastAsia" w:cs="Arial"/>
        </w:rPr>
        <w:t xml:space="preserve"> reasonably well</w:t>
      </w:r>
      <w:r w:rsidR="009E479C">
        <w:rPr>
          <w:rFonts w:eastAsiaTheme="minorEastAsia" w:cs="Arial"/>
        </w:rPr>
        <w:t xml:space="preserve"> </w:t>
      </w:r>
      <w:proofErr w:type="gramStart"/>
      <w:r w:rsidR="009E479C">
        <w:rPr>
          <w:rFonts w:eastAsiaTheme="minorEastAsia" w:cs="Arial"/>
        </w:rPr>
        <w:t>(</w:t>
      </w:r>
      <w:r w:rsidR="006F407D" w:rsidRPr="006F407D">
        <w:t xml:space="preserve"> </w:t>
      </w:r>
      <w:r w:rsidR="006F407D">
        <w:t>“</w:t>
      </w:r>
      <w:proofErr w:type="gramEnd"/>
      <w:r w:rsidR="006F407D" w:rsidRPr="006F407D">
        <w:rPr>
          <w:rFonts w:eastAsiaTheme="minorEastAsia" w:cs="Arial"/>
        </w:rPr>
        <w:t>Clinical_Comparison_all/Clinical_Comparison_Remifentanil/figs/Naive_Remifentanil_Ventilation.pdf</w:t>
      </w:r>
      <w:r w:rsidR="006F407D">
        <w:rPr>
          <w:rFonts w:eastAsiaTheme="minorEastAsia" w:cs="Arial"/>
        </w:rPr>
        <w:t>”</w:t>
      </w:r>
      <w:r w:rsidR="009E479C">
        <w:rPr>
          <w:rFonts w:eastAsiaTheme="minorEastAsia" w:cs="Arial"/>
        </w:rPr>
        <w:t>)</w:t>
      </w:r>
    </w:p>
    <w:p w14:paraId="17D185EE" w14:textId="68A52ACE" w:rsidR="006F407D" w:rsidDel="000F2F28" w:rsidRDefault="006F407D" w:rsidP="006F407D">
      <w:pPr>
        <w:rPr>
          <w:del w:id="117" w:author="Mann, John *" w:date="2021-04-22T13:24:00Z"/>
          <w:rFonts w:eastAsiaTheme="minorEastAsia" w:cs="Arial"/>
        </w:rPr>
      </w:pPr>
      <w:del w:id="118" w:author="Mann, John *" w:date="2021-04-22T13:24:00Z">
        <w:r w:rsidDel="000F2F28">
          <w:rPr>
            <w:rFonts w:eastAsiaTheme="minorEastAsia" w:cs="Arial"/>
          </w:rPr>
          <w:delText xml:space="preserve">To recreate the </w:delText>
        </w:r>
        <w:r w:rsidR="00C25575" w:rsidDel="000F2F28">
          <w:rPr>
            <w:rFonts w:eastAsiaTheme="minorEastAsia" w:cs="Arial"/>
          </w:rPr>
          <w:delText>remifentanil</w:delText>
        </w:r>
        <w:r w:rsidDel="000F2F28">
          <w:rPr>
            <w:rFonts w:eastAsiaTheme="minorEastAsia" w:cs="Arial"/>
          </w:rPr>
          <w:delText xml:space="preserve"> clinical comparison figures run the script “</w:delText>
        </w:r>
        <w:r w:rsidR="004372E9" w:rsidDel="000F2F28">
          <w:rPr>
            <w:rFonts w:eastAsiaTheme="minorEastAsia" w:cs="Arial"/>
          </w:rPr>
          <w:delText>IV_opiod.R</w:delText>
        </w:r>
        <w:r w:rsidDel="000F2F28">
          <w:rPr>
            <w:rFonts w:eastAsiaTheme="minorEastAsia" w:cs="Arial"/>
          </w:rPr>
          <w:delText xml:space="preserve">” in “Clinical_Comparison_Remifentanil/”. Figures will automatically be saved in figs/ </w:delText>
        </w:r>
      </w:del>
    </w:p>
    <w:p w14:paraId="2B88203D" w14:textId="77777777" w:rsidR="00E12DA0" w:rsidRDefault="00E12DA0" w:rsidP="00AE3CD8">
      <w:pPr>
        <w:rPr>
          <w:rFonts w:eastAsiaTheme="minorEastAsia" w:cs="Arial"/>
        </w:rPr>
      </w:pPr>
    </w:p>
    <w:p w14:paraId="4890F361" w14:textId="2A9D7F29" w:rsidR="00DF7188" w:rsidRDefault="00E12DA0" w:rsidP="00E12DA0">
      <w:pPr>
        <w:pStyle w:val="Heading3"/>
      </w:pPr>
      <w:r>
        <w:rPr>
          <w:rFonts w:eastAsiaTheme="minorEastAsia"/>
        </w:rPr>
        <w:t xml:space="preserve">Simulate Single Virtual Patient for Fentanyl or </w:t>
      </w:r>
      <w:proofErr w:type="spellStart"/>
      <w:r>
        <w:rPr>
          <w:rFonts w:eastAsiaTheme="minorEastAsia"/>
        </w:rPr>
        <w:t>Carfentanil</w:t>
      </w:r>
      <w:proofErr w:type="spellEnd"/>
      <w:r>
        <w:rPr>
          <w:rFonts w:eastAsiaTheme="minorEastAsia"/>
        </w:rPr>
        <w:t xml:space="preserve"> Overdose Scenarios</w:t>
      </w:r>
      <w:r w:rsidR="00DF7188">
        <w:rPr>
          <w:rFonts w:eastAsiaTheme="minorEastAsia"/>
        </w:rPr>
        <w:t xml:space="preserve"> </w:t>
      </w:r>
    </w:p>
    <w:p w14:paraId="7FAF0F1C" w14:textId="1604379D" w:rsidR="00550C4B" w:rsidRDefault="00550C4B" w:rsidP="00550C4B">
      <w:pPr>
        <w:pStyle w:val="Heading4"/>
      </w:pPr>
      <w:r>
        <w:t>Estimation of the overdose range</w:t>
      </w:r>
    </w:p>
    <w:p w14:paraId="644D1B7A" w14:textId="790E80F3" w:rsidR="00550C4B" w:rsidRDefault="00D74CBD" w:rsidP="00AE3CD8">
      <w:pPr>
        <w:rPr>
          <w:rFonts w:cs="Arial"/>
        </w:rPr>
      </w:pPr>
      <w:r>
        <w:rPr>
          <w:rFonts w:cs="Arial"/>
        </w:rPr>
        <w:t xml:space="preserve">The overdose scenarios were based on real world fatal overdose data. According to a study of ~500 fatal fentanyl overdose cases, the </w:t>
      </w:r>
      <w:bookmarkStart w:id="119" w:name="_Hlk63338710"/>
      <w:r>
        <w:rPr>
          <w:rFonts w:cs="Arial"/>
        </w:rPr>
        <w:t xml:space="preserve">postmortem fentanyl distribution has </w:t>
      </w:r>
      <w:bookmarkStart w:id="120" w:name="_Hlk64899845"/>
      <w:r>
        <w:rPr>
          <w:rFonts w:cs="Arial"/>
        </w:rPr>
        <w:t>a mean and standard deviation of 9.96 and 9.27 ng/mL</w:t>
      </w:r>
      <w:bookmarkEnd w:id="120"/>
      <w:r>
        <w:rPr>
          <w:rFonts w:cs="Arial"/>
        </w:rPr>
        <w:t xml:space="preserve">, respectively </w:t>
      </w:r>
      <w:r>
        <w:rPr>
          <w:rFonts w:cs="Arial"/>
        </w:rPr>
        <w:fldChar w:fldCharType="begin"/>
      </w:r>
      <w:r>
        <w:rPr>
          <w:rFonts w:cs="Arial"/>
        </w:rPr>
        <w:instrText xml:space="preserve"> ADDIN EN.CITE &lt;EndNote&gt;&lt;Cite&gt;&lt;Author&gt;System&lt;/Author&gt;&lt;Year&gt;2017&lt;/Year&gt;&lt;RecNum&gt;306&lt;/RecNum&gt;&lt;DisplayText&gt;[9]&lt;/DisplayText&gt;&lt;record&gt;&lt;rec-number&gt;306&lt;/rec-number&gt;&lt;foreign-keys&gt;&lt;key app="EN" db-id="wdv2wdxzmr2203evffzpapp70f22svdwxz0t" timestamp="1605553795"&gt;306&lt;/key&gt;&lt;/foreign-keys&gt;&lt;ref-type name="Web Page"&gt;12&lt;/ref-type&gt;&lt;contributors&gt;&lt;authors&gt;&lt;author&gt;National Drug Early Warning System&lt;/author&gt;&lt;/authors&gt;&lt;/contributors&gt;&lt;titles&gt;&lt;title&gt;Unintentional Fentanyl Overdoses in New Hampshire: An NDEWS HotSpot Analysis&lt;/title&gt;&lt;/titles&gt;&lt;dates&gt;&lt;year&gt;2017&lt;/year&gt;&lt;/dates&gt;&lt;urls&gt;&lt;related-urls&gt;&lt;url&gt;https://ndews.org/wordpress/files/2020/07/ndews-hotspot-unintentional-fentanyl-overdoses-in-new-hampshire-final-09-11-17.pdf&lt;/url&gt;&lt;/related-urls&gt;&lt;/urls&gt;&lt;/record&gt;&lt;/Cite&gt;&lt;/EndNote&gt;</w:instrText>
      </w:r>
      <w:r>
        <w:rPr>
          <w:rFonts w:cs="Arial"/>
        </w:rPr>
        <w:fldChar w:fldCharType="separate"/>
      </w:r>
      <w:r>
        <w:rPr>
          <w:rFonts w:cs="Arial"/>
          <w:noProof/>
        </w:rPr>
        <w:t>[9]</w:t>
      </w:r>
      <w:r>
        <w:rPr>
          <w:rFonts w:cs="Arial"/>
        </w:rPr>
        <w:fldChar w:fldCharType="end"/>
      </w:r>
      <w:bookmarkEnd w:id="119"/>
      <w:r>
        <w:rPr>
          <w:rFonts w:cs="Arial"/>
        </w:rPr>
        <w:t>. We used the mean (9.96 ng/mL) and 95% percentile (25.2 ng/mL) of this fatal fentanyl overdose range and estimated the corresponding intravenous dose to be 0.</w:t>
      </w:r>
      <w:del w:id="121" w:author="Mann, John *" w:date="2021-04-22T12:41:00Z">
        <w:r w:rsidDel="00813B2E">
          <w:rPr>
            <w:rFonts w:cs="Arial"/>
          </w:rPr>
          <w:delText xml:space="preserve">87 </w:delText>
        </w:r>
      </w:del>
      <w:ins w:id="122" w:author="Mann, John *" w:date="2021-04-22T12:41:00Z">
        <w:r w:rsidR="00813B2E">
          <w:rPr>
            <w:rFonts w:cs="Arial"/>
          </w:rPr>
          <w:t xml:space="preserve">93 </w:t>
        </w:r>
      </w:ins>
      <w:r>
        <w:rPr>
          <w:rFonts w:cs="Arial"/>
        </w:rPr>
        <w:t>and 1.9</w:t>
      </w:r>
      <w:ins w:id="123" w:author="Mann, John *" w:date="2021-04-22T12:41:00Z">
        <w:r w:rsidR="00813B2E">
          <w:rPr>
            <w:rFonts w:cs="Arial"/>
          </w:rPr>
          <w:t>7</w:t>
        </w:r>
      </w:ins>
      <w:r>
        <w:rPr>
          <w:rFonts w:cs="Arial"/>
        </w:rPr>
        <w:t xml:space="preserve"> mg, respectively. This estimation was based on two assumptions: significant postmortem fentanyl redistribution would not occur within this time window </w: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 </w:instrTex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[10]</w:t>
      </w:r>
      <w:r>
        <w:rPr>
          <w:rFonts w:cs="Arial"/>
        </w:rPr>
        <w:fldChar w:fldCharType="end"/>
      </w:r>
      <w:r>
        <w:rPr>
          <w:rFonts w:cs="Arial"/>
        </w:rPr>
        <w:t xml:space="preserve">, and </w:t>
      </w:r>
      <w:commentRangeStart w:id="124"/>
      <w:r>
        <w:rPr>
          <w:rFonts w:cs="Arial"/>
        </w:rPr>
        <w:t>there was a relatively short delay between fentanyl intravenous injection and death.</w:t>
      </w:r>
      <w:commentRangeEnd w:id="124"/>
      <w:r w:rsidR="003D6B9C">
        <w:rPr>
          <w:rStyle w:val="CommentReference"/>
          <w:rFonts w:ascii="Arial" w:hAnsi="Arial"/>
        </w:rPr>
        <w:commentReference w:id="124"/>
      </w:r>
      <w:r>
        <w:rPr>
          <w:rFonts w:cs="Arial"/>
        </w:rPr>
        <w:t xml:space="preserve"> As it is likely that the real-world fentanyl overdose range is lower than the fatal overdose range, we also used the lower quantile (25% percentile) of the fatal overdose range (postmortem concentration 3.7 ng/mL) and calculated the corresponding intravenous dose 0.</w:t>
      </w:r>
      <w:ins w:id="125" w:author="Mann, John *" w:date="2021-04-22T12:41:00Z">
        <w:r w:rsidR="00813B2E">
          <w:rPr>
            <w:rFonts w:cs="Arial"/>
          </w:rPr>
          <w:t>536</w:t>
        </w:r>
      </w:ins>
      <w:ins w:id="126" w:author="Mann, John *" w:date="2021-04-22T12:46:00Z">
        <w:r w:rsidR="00813B2E">
          <w:rPr>
            <w:rFonts w:cs="Arial"/>
          </w:rPr>
          <w:t xml:space="preserve"> </w:t>
        </w:r>
      </w:ins>
      <w:r>
        <w:rPr>
          <w:rFonts w:cs="Arial"/>
        </w:rPr>
        <w:t xml:space="preserve">mg. The </w:t>
      </w:r>
      <w:proofErr w:type="spellStart"/>
      <w:r>
        <w:rPr>
          <w:rFonts w:cs="Arial"/>
        </w:rPr>
        <w:t>carfentanil</w:t>
      </w:r>
      <w:proofErr w:type="spellEnd"/>
      <w:r>
        <w:rPr>
          <w:rFonts w:cs="Arial"/>
        </w:rPr>
        <w:t xml:space="preserve"> overdose range was based on a study of 17 </w:t>
      </w:r>
      <w:proofErr w:type="spellStart"/>
      <w:r>
        <w:rPr>
          <w:rFonts w:cs="Arial"/>
        </w:rPr>
        <w:t>carfentanil</w:t>
      </w:r>
      <w:proofErr w:type="spellEnd"/>
      <w:r>
        <w:rPr>
          <w:rFonts w:cs="Arial"/>
        </w:rPr>
        <w:t xml:space="preserve"> overdose cases, where the post postmortem </w:t>
      </w:r>
      <w:proofErr w:type="spellStart"/>
      <w:r>
        <w:rPr>
          <w:rFonts w:cs="Arial"/>
        </w:rPr>
        <w:t>carfentanil</w:t>
      </w:r>
      <w:proofErr w:type="spellEnd"/>
      <w:r>
        <w:rPr>
          <w:rFonts w:cs="Arial"/>
        </w:rPr>
        <w:t xml:space="preserve"> distribution has a mean of 0.387</w:t>
      </w:r>
      <w:ins w:id="127" w:author="Chaturbedi, Anik *" w:date="2021-04-21T15:28:00Z">
        <w:r w:rsidR="003D6B9C">
          <w:rPr>
            <w:rFonts w:cs="Arial"/>
          </w:rPr>
          <w:t xml:space="preserve"> </w:t>
        </w:r>
      </w:ins>
      <w:r>
        <w:rPr>
          <w:rFonts w:cs="Arial"/>
        </w:rPr>
        <w:t xml:space="preserve">ng/mL and we calculated the standard deviation to be 0.274 ng/mL </w:t>
      </w:r>
      <w:r>
        <w:rPr>
          <w:rFonts w:cs="Arial"/>
        </w:rPr>
        <w:fldChar w:fldCharType="begin"/>
      </w:r>
      <w:r>
        <w:rPr>
          <w:rFonts w:cs="Arial"/>
        </w:rPr>
        <w:instrText xml:space="preserve"> ADDIN EN.CITE &lt;EndNote&gt;&lt;Cite&gt;&lt;Author&gt;Corsi&lt;/Author&gt;&lt;Year&gt;2019&lt;/Year&gt;&lt;RecNum&gt;310&lt;/RecNum&gt;&lt;DisplayText&gt;[11]&lt;/DisplayText&gt;&lt;record&gt;&lt;rec-number&gt;310&lt;/rec-number&gt;&lt;foreign-keys&gt;&lt;key app="EN" db-id="wdv2wdxzmr2203evffzpapp70f22svdwxz0t" timestamp="1612478553"&gt;310&lt;/key&gt;&lt;/foreign-keys&gt;&lt;ref-type name="Journal Article"&gt;17&lt;/ref-type&gt;&lt;contributors&gt;&lt;authors&gt;&lt;author&gt;Corsi, J.N.&lt;/author&gt;&lt;author&gt;Dragovic, J.L.&lt;/author&gt;&lt;/authors&gt;&lt;/contributors&gt;&lt;titles&gt;&lt;title&gt;Fatal overdoses involving carfentanil: A case series&lt;/title&gt;&lt;secondary-title&gt;J. Forensic Science and Medicine&lt;/secondary-title&gt;&lt;/titles&gt;&lt;periodical&gt;&lt;full-title&gt;J. Forensic Science and Medicine&lt;/full-title&gt;&lt;/periodical&gt;&lt;pages&gt;147-150&lt;/pages&gt;&lt;volume&gt;5&lt;/volume&gt;&lt;number&gt;3&lt;/number&gt;&lt;section&gt;147&lt;/section&gt;&lt;dates&gt;&lt;year&gt;2019&lt;/year&gt;&lt;/dates&gt;&lt;urls&gt;&lt;/urls&gt;&lt;/record&gt;&lt;/Cite&gt;&lt;/EndNote&gt;</w:instrText>
      </w:r>
      <w:r>
        <w:rPr>
          <w:rFonts w:cs="Arial"/>
        </w:rPr>
        <w:fldChar w:fldCharType="separate"/>
      </w:r>
      <w:r>
        <w:rPr>
          <w:rFonts w:cs="Arial"/>
          <w:noProof/>
        </w:rPr>
        <w:t>[11]</w:t>
      </w:r>
      <w:r>
        <w:rPr>
          <w:rFonts w:cs="Arial"/>
        </w:rPr>
        <w:fldChar w:fldCharType="end"/>
      </w:r>
      <w:r>
        <w:rPr>
          <w:rFonts w:cs="Arial"/>
        </w:rPr>
        <w:t>. Using the same assumptions as for fentanyl we estimated an initial intravenous dose of 0.03</w:t>
      </w:r>
      <w:ins w:id="128" w:author="Mann, John *" w:date="2021-04-22T12:42:00Z">
        <w:r w:rsidR="00813B2E">
          <w:rPr>
            <w:rFonts w:cs="Arial"/>
          </w:rPr>
          <w:t>78</w:t>
        </w:r>
      </w:ins>
      <w:del w:id="129" w:author="Mann, John *" w:date="2021-04-22T12:42:00Z">
        <w:r w:rsidR="00550C4B" w:rsidDel="00813B2E">
          <w:rPr>
            <w:rFonts w:cs="Arial"/>
          </w:rPr>
          <w:delText>6</w:delText>
        </w:r>
      </w:del>
      <w:r>
        <w:rPr>
          <w:rFonts w:cs="Arial"/>
        </w:rPr>
        <w:t>, 0.0</w:t>
      </w:r>
      <w:ins w:id="130" w:author="Mann, John *" w:date="2021-04-22T12:42:00Z">
        <w:r w:rsidR="00813B2E">
          <w:rPr>
            <w:rFonts w:cs="Arial"/>
          </w:rPr>
          <w:t>6</w:t>
        </w:r>
      </w:ins>
      <w:del w:id="131" w:author="Mann, John *" w:date="2021-04-22T12:42:00Z">
        <w:r w:rsidR="00550C4B" w:rsidDel="00813B2E">
          <w:rPr>
            <w:rFonts w:cs="Arial"/>
          </w:rPr>
          <w:delText>58</w:delText>
        </w:r>
      </w:del>
      <w:r>
        <w:rPr>
          <w:rFonts w:cs="Arial"/>
        </w:rPr>
        <w:t xml:space="preserve"> and 0.10</w:t>
      </w:r>
      <w:ins w:id="132" w:author="Mann, John *" w:date="2021-04-22T12:42:00Z">
        <w:r w:rsidR="00813B2E">
          <w:rPr>
            <w:rFonts w:cs="Arial"/>
          </w:rPr>
          <w:t>7</w:t>
        </w:r>
      </w:ins>
      <w:del w:id="133" w:author="Mann, John *" w:date="2021-04-22T12:42:00Z">
        <w:r w:rsidDel="00813B2E">
          <w:rPr>
            <w:rFonts w:cs="Arial"/>
          </w:rPr>
          <w:delText>5</w:delText>
        </w:r>
      </w:del>
      <w:r>
        <w:rPr>
          <w:rFonts w:cs="Arial"/>
        </w:rPr>
        <w:t xml:space="preserve"> mg, corresponding to the 25% (2 ng/mL), 50% (0.387 ng/mL), and 95% (0.84 ng/mL) percentile of the postmortem </w:t>
      </w:r>
      <w:proofErr w:type="spellStart"/>
      <w:r>
        <w:rPr>
          <w:rFonts w:cs="Arial"/>
        </w:rPr>
        <w:t>carfentanil</w:t>
      </w:r>
      <w:proofErr w:type="spellEnd"/>
      <w:r>
        <w:rPr>
          <w:rFonts w:cs="Arial"/>
        </w:rPr>
        <w:t xml:space="preserve"> fatal overdose plasma concentration range, respectively. </w:t>
      </w:r>
      <w:r w:rsidR="00E93A82">
        <w:rPr>
          <w:rFonts w:cs="Arial"/>
        </w:rPr>
        <w:t>Given that these values are based on fatal overdose cases, it is likely that the lower end of the range (25% percentile) is closer to a typical real-world opioid overdose case.</w:t>
      </w:r>
    </w:p>
    <w:p w14:paraId="21F78E96" w14:textId="41F7B5B2" w:rsidR="00550C4B" w:rsidRDefault="00550C4B" w:rsidP="00F47190">
      <w:pPr>
        <w:pStyle w:val="Heading4"/>
      </w:pPr>
      <w:r>
        <w:t xml:space="preserve">Estimation </w:t>
      </w:r>
      <w:r w:rsidR="00F47190">
        <w:t xml:space="preserve">of </w:t>
      </w:r>
      <w:r>
        <w:t xml:space="preserve">the </w:t>
      </w:r>
      <w:r w:rsidR="00F47190">
        <w:t>time to give the first dose of naloxone</w:t>
      </w:r>
    </w:p>
    <w:p w14:paraId="57BAA1C3" w14:textId="4A07AA29" w:rsidR="00550C4B" w:rsidRDefault="00550C4B" w:rsidP="00550C4B">
      <w:pPr>
        <w:jc w:val="both"/>
        <w:rPr>
          <w:rFonts w:cs="Arial"/>
        </w:rPr>
      </w:pPr>
      <w:r>
        <w:rPr>
          <w:rFonts w:cs="Arial"/>
        </w:rPr>
        <w:t xml:space="preserve">Some naloxone training materials for community members suggested respiratory rate less than 8 times/minute as one of the criteria for naloxone administration </w:t>
      </w:r>
      <w:r>
        <w:rPr>
          <w:rFonts w:cs="Arial"/>
        </w:rPr>
        <w:fldChar w:fldCharType="begin"/>
      </w:r>
      <w:r>
        <w:rPr>
          <w:rFonts w:cs="Arial"/>
        </w:rPr>
        <w:instrText xml:space="preserve"> ADDIN EN.CITE &lt;EndNote&gt;&lt;Cite&gt;&lt;Author&gt;Health&lt;/Author&gt;&lt;Year&gt;2017&lt;/Year&gt;&lt;RecNum&gt;282&lt;/RecNum&gt;&lt;DisplayText&gt;[12]&lt;/DisplayText&gt;&lt;record&gt;&lt;rec-number&gt;282&lt;/rec-number&gt;&lt;foreign-keys&gt;&lt;key app="EN" db-id="wdv2wdxzmr2203evffzpapp70f22svdwxz0t" timestamp="1589988423"&gt;282&lt;/key&gt;&lt;/foreign-keys&gt;&lt;ref-type name="Web Page"&gt;12&lt;/ref-type&gt;&lt;contributors&gt;&lt;authors&gt;&lt;author&gt;National Organization of State Offices of Rural Health&lt;/author&gt;&lt;/authors&gt;&lt;/contributors&gt;&lt;titles&gt;&lt;title&gt;Manual for Nurse Practitioners: Using a Computer-Based Naloxone Training Module&amp;#xD;To Prepare Community Members for Opioid-Associated Overdose Rescue&lt;/title&gt;&lt;/titles&gt;&lt;dates&gt;&lt;year&gt;2017&lt;/year&gt;&lt;/dates&gt;&lt;urls&gt;&lt;/urls&gt;&lt;/record&gt;&lt;/Cite&gt;&lt;/EndNote&gt;</w:instrText>
      </w:r>
      <w:r>
        <w:rPr>
          <w:rFonts w:cs="Arial"/>
        </w:rPr>
        <w:fldChar w:fldCharType="separate"/>
      </w:r>
      <w:r>
        <w:rPr>
          <w:rFonts w:cs="Arial"/>
          <w:noProof/>
        </w:rPr>
        <w:t>[12]</w:t>
      </w:r>
      <w:r>
        <w:rPr>
          <w:rFonts w:cs="Arial"/>
        </w:rPr>
        <w:fldChar w:fldCharType="end"/>
      </w:r>
      <w:r>
        <w:rPr>
          <w:rFonts w:cs="Arial"/>
        </w:rPr>
        <w:t xml:space="preserve">. This is a 50% decrease in respiratory rate from the mean of a normal rate of 12 to 20 </w:t>
      </w:r>
      <w:r>
        <w:rPr>
          <w:rFonts w:cs="Arial"/>
        </w:rPr>
        <w:fldChar w:fldCharType="begin"/>
      </w:r>
      <w:r>
        <w:rPr>
          <w:rFonts w:cs="Arial"/>
        </w:rPr>
        <w:instrText xml:space="preserve"> ADDIN EN.CITE &lt;EndNote&gt;&lt;Cite&gt;&lt;Author&gt;Philip&lt;/Author&gt;&lt;Year&gt;2015&lt;/Year&gt;&lt;RecNum&gt;283&lt;/RecNum&gt;&lt;DisplayText&gt;[13]&lt;/DisplayText&gt;&lt;record&gt;&lt;rec-number&gt;283&lt;/rec-number&gt;&lt;foreign-keys&gt;&lt;key app="EN" db-id="wdv2wdxzmr2203evffzpapp70f22svdwxz0t" timestamp="1589990771"&gt;283&lt;/key&gt;&lt;/foreign-keys&gt;&lt;ref-type name="Journal Article"&gt;17&lt;/ref-type&gt;&lt;contributors&gt;&lt;authors&gt;&lt;author&gt;Philip, K. E.&lt;/author&gt;&lt;author&gt;Pack, E.&lt;/author&gt;&lt;author&gt;Cambiano, V.&lt;/author&gt;&lt;author&gt;Rollmann, H.&lt;/author&gt;&lt;author&gt;Weil, S.&lt;/author&gt;&lt;author&gt;O&amp;apos;Beirne, J.&lt;/author&gt;&lt;/authors&gt;&lt;/contributors&gt;&lt;auth-address&gt;Royal Free London NHS Foundation Trust, London, UK, kejphilip@gmail.com.&lt;/auth-address&gt;&lt;titles&gt;&lt;title&gt;The accuracy of respiratory rate assessment by doctors in a London teaching hospital: a cross-sectional study&lt;/title&gt;&lt;secondary-title&gt;J Clin Monit Comput&lt;/secondary-title&gt;&lt;/titles&gt;&lt;periodical&gt;&lt;full-title&gt;J Clin Monit Comput&lt;/full-title&gt;&lt;/periodical&gt;&lt;pages&gt;455-60&lt;/pages&gt;&lt;volume&gt;29&lt;/volume&gt;&lt;number&gt;4&lt;/number&gt;&lt;edition&gt;2014/10/03&lt;/edition&gt;&lt;keywords&gt;&lt;keyword&gt;Cross-Sectional Studies&lt;/keyword&gt;&lt;keyword&gt;Hospitals, Teaching&lt;/keyword&gt;&lt;keyword&gt;Humans&lt;/keyword&gt;&lt;keyword&gt;London&lt;/keyword&gt;&lt;keyword&gt;Monitoring, Physiologic/*methods&lt;/keyword&gt;&lt;keyword&gt;Observer Variation&lt;/keyword&gt;&lt;keyword&gt;Patient Simulation&lt;/keyword&gt;&lt;keyword&gt;Physicians&lt;/keyword&gt;&lt;keyword&gt;Reproducibility of Results&lt;/keyword&gt;&lt;keyword&gt;*Respiratory Rate&lt;/keyword&gt;&lt;keyword&gt;Surveys and Questionnaires&lt;/keyword&gt;&lt;keyword&gt;Video Recording&lt;/keyword&gt;&lt;/keywords&gt;&lt;dates&gt;&lt;year&gt;2015&lt;/year&gt;&lt;pub-dates&gt;&lt;date&gt;Aug&lt;/date&gt;&lt;/pub-dates&gt;&lt;/dates&gt;&lt;isbn&gt;1573-2614 (Electronic)&amp;#xD;1387-1307 (Linking)&lt;/isbn&gt;&lt;accession-num&gt;25273624&lt;/accession-num&gt;&lt;urls&gt;&lt;related-urls&gt;&lt;url&gt;https://www.ncbi.nlm.nih.gov/pubmed/25273624&lt;/url&gt;&lt;/related-urls&gt;&lt;/urls&gt;&lt;custom2&gt;PMC4487351&lt;/custom2&gt;&lt;electronic-resource-num&gt;10.1007/s10877-014-9621-3&lt;/electronic-resource-num&gt;&lt;/record&gt;&lt;/Cite&gt;&lt;/EndNote&gt;</w:instrText>
      </w:r>
      <w:r>
        <w:rPr>
          <w:rFonts w:cs="Arial"/>
        </w:rPr>
        <w:fldChar w:fldCharType="separate"/>
      </w:r>
      <w:r>
        <w:rPr>
          <w:rFonts w:cs="Arial"/>
          <w:noProof/>
        </w:rPr>
        <w:t>[13]</w:t>
      </w:r>
      <w:r>
        <w:rPr>
          <w:rFonts w:cs="Arial"/>
        </w:rPr>
        <w:fldChar w:fldCharType="end"/>
      </w:r>
      <w:r>
        <w:rPr>
          <w:rFonts w:cs="Arial"/>
        </w:rPr>
        <w:t xml:space="preserve">. Since animal studies have suggested fentanyl-induced decrease of tidal volume is about half that of respiratory rate </w:t>
      </w:r>
      <w:r>
        <w:rPr>
          <w:rFonts w:cs="Arial"/>
        </w:rPr>
        <w:fldChar w:fldCharType="begin"/>
      </w:r>
      <w:r>
        <w:rPr>
          <w:rFonts w:cs="Arial"/>
        </w:rPr>
        <w:instrText xml:space="preserve"> ADDIN EN.CITE &lt;EndNote&gt;&lt;Cite&gt;&lt;Author&gt;Hill&lt;/Author&gt;&lt;Year&gt;2020&lt;/Year&gt;&lt;RecNum&gt;284&lt;/RecNum&gt;&lt;DisplayText&gt;[14]&lt;/DisplayText&gt;&lt;record&gt;&lt;rec-number&gt;284&lt;/rec-number&gt;&lt;foreign-keys&gt;&lt;key app="EN" db-id="wdv2wdxzmr2203evffzpapp70f22svdwxz0t" timestamp="1589991045"&gt;284&lt;/key&gt;&lt;/foreign-keys&gt;&lt;ref-type name="Journal Article"&gt;17&lt;/ref-type&gt;&lt;contributors&gt;&lt;authors&gt;&lt;author&gt;Hill, R.&lt;/author&gt;&lt;author&gt;Santhakumar, R.&lt;/author&gt;&lt;author&gt;Dewey, W.&lt;/author&gt;&lt;author&gt;Kelly, E.&lt;/author&gt;&lt;author&gt;Henderson, G.&lt;/author&gt;&lt;/authors&gt;&lt;/contributors&gt;&lt;auth-address&gt;School of Physiology, Pharmacology and Neuroscience, University of Bristol, Bristol, UK.&amp;#xD;Department of Pharmacology and Toxicology, Virginia Commonwealth University, Richmond, Virginia.&lt;/auth-address&gt;&lt;titles&gt;&lt;title&gt;Fentanyl depression of respiration: Comparison with heroin and morphine&lt;/title&gt;&lt;secondary-title&gt;Br J Pharmacol&lt;/secondary-title&gt;&lt;/titles&gt;&lt;periodical&gt;&lt;full-title&gt;Br J Pharmacol&lt;/full-title&gt;&lt;/periodical&gt;&lt;pages&gt;254-266&lt;/pages&gt;&lt;volume&gt;177&lt;/volume&gt;&lt;number&gt;2&lt;/number&gt;&lt;edition&gt;2019/09/10&lt;/edition&gt;&lt;dates&gt;&lt;year&gt;2020&lt;/year&gt;&lt;pub-dates&gt;&lt;date&gt;Jan&lt;/date&gt;&lt;/pub-dates&gt;&lt;/dates&gt;&lt;isbn&gt;1476-5381 (Electronic)&amp;#xD;0007-1188 (Linking)&lt;/isbn&gt;&lt;accession-num&gt;31499594&lt;/accession-num&gt;&lt;urls&gt;&lt;related-urls&gt;&lt;url&gt;https://www.ncbi.nlm.nih.gov/pubmed/31499594&lt;/url&gt;&lt;/related-urls&gt;&lt;/urls&gt;&lt;custom2&gt;PMC6989952&lt;/custom2&gt;&lt;electronic-resource-num&gt;10.1111/bph.14860&lt;/electronic-resource-num&gt;&lt;/record&gt;&lt;/Cite&gt;&lt;/EndNote&gt;</w:instrText>
      </w:r>
      <w:r>
        <w:rPr>
          <w:rFonts w:cs="Arial"/>
        </w:rPr>
        <w:fldChar w:fldCharType="separate"/>
      </w:r>
      <w:r>
        <w:rPr>
          <w:rFonts w:cs="Arial"/>
          <w:noProof/>
        </w:rPr>
        <w:t>[14]</w:t>
      </w:r>
      <w:r>
        <w:rPr>
          <w:rFonts w:cs="Arial"/>
        </w:rPr>
        <w:fldChar w:fldCharType="end"/>
      </w:r>
      <w:r>
        <w:rPr>
          <w:rFonts w:cs="Arial"/>
        </w:rPr>
        <w:t xml:space="preserve">, we assumed a residual minute ventilation volume of roughly 40% (100*(1-0.5)*(1-0.25)) as the threshold of respiratory depression to start naloxone administration. The same threshold was used by others </w: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 </w:instrTex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[15]</w:t>
      </w:r>
      <w:r>
        <w:rPr>
          <w:rFonts w:cs="Arial"/>
        </w:rPr>
        <w:fldChar w:fldCharType="end"/>
      </w:r>
      <w:r>
        <w:rPr>
          <w:rFonts w:cs="Arial"/>
        </w:rPr>
        <w:t xml:space="preserve"> as an “unsafe” level of respiration induced by opioids.</w:t>
      </w:r>
    </w:p>
    <w:p w14:paraId="2DDC91DA" w14:textId="77777777" w:rsidR="00550C4B" w:rsidRDefault="00550C4B" w:rsidP="00550C4B">
      <w:r>
        <w:t xml:space="preserve">The choice of 40% ventilation is also supported by the following reasoning. Human beings normally need 200-300 mL oxygen per min, which can be achieved by a ventilation volume of 8-12 L/min. So, when breathing at 40% ventilation the intake of oxygen has dropped to about 100 mL/min at 3-5 L/min ventilation. Intuitively one would think this causes a drop in oxygen flux by 50%. But oxygen density (DO2) depends on the cardiac output (CO) and arterial oxygen content (CaO2). </w:t>
      </w:r>
    </w:p>
    <w:p w14:paraId="01D43423" w14:textId="77777777" w:rsidR="00550C4B" w:rsidRDefault="00550C4B" w:rsidP="00550C4B">
      <w:r>
        <w:t>CaO2 = Hb (gm/dl) x 1.34 ml O2 /gm Hb x SaO2 + PaO2 x (.003 ml O2 /mm Hg/dl)</w:t>
      </w:r>
    </w:p>
    <w:p w14:paraId="44E0D152" w14:textId="77777777" w:rsidR="00550C4B" w:rsidRDefault="00550C4B" w:rsidP="00550C4B">
      <w:r>
        <w:t>Where Hb is hemoglobin, SaO2 is hemoglobin oxygen saturation, and PaO2 is arterial oxygen pressure in millimeter of mercury (mm Hg). Hence,</w:t>
      </w:r>
    </w:p>
    <w:p w14:paraId="7FCB0FE1" w14:textId="01D61F85" w:rsidR="00550C4B" w:rsidRDefault="00550C4B" w:rsidP="00550C4B">
      <w:r>
        <w:t xml:space="preserve">DO2 = CO x </w:t>
      </w:r>
      <w:ins w:id="134" w:author="Chaturbedi, Anik *" w:date="2021-04-21T15:35:00Z">
        <w:r w:rsidR="00600929">
          <w:t>(</w:t>
        </w:r>
      </w:ins>
      <w:r>
        <w:t>(</w:t>
      </w:r>
      <w:commentRangeStart w:id="135"/>
      <w:r>
        <w:t xml:space="preserve">1.38 </w:t>
      </w:r>
      <w:commentRangeEnd w:id="135"/>
      <w:r w:rsidR="00600929">
        <w:rPr>
          <w:rStyle w:val="CommentReference"/>
          <w:rFonts w:ascii="Arial" w:hAnsi="Arial"/>
        </w:rPr>
        <w:commentReference w:id="135"/>
      </w:r>
      <w:r>
        <w:t>x Hb x SpO2) + (0.003 x PaO2)</w:t>
      </w:r>
      <w:ins w:id="136" w:author="Chaturbedi, Anik *" w:date="2021-04-21T15:36:00Z">
        <w:r w:rsidR="00600929">
          <w:t>)</w:t>
        </w:r>
      </w:ins>
      <w:del w:id="137" w:author="Chaturbedi, Anik *" w:date="2021-04-21T15:36:00Z">
        <w:r w:rsidDel="00600929">
          <w:delText>,</w:delText>
        </w:r>
      </w:del>
      <w:r>
        <w:t xml:space="preserve"> </w:t>
      </w:r>
    </w:p>
    <w:p w14:paraId="2C2D1A75" w14:textId="4DFB0DFB" w:rsidR="00550C4B" w:rsidRDefault="00550C4B" w:rsidP="00550C4B">
      <w:r>
        <w:t xml:space="preserve">Which shows that an increase in cardiac output </w:t>
      </w:r>
      <w:proofErr w:type="gramStart"/>
      <w:r>
        <w:t>is able to</w:t>
      </w:r>
      <w:proofErr w:type="gramEnd"/>
      <w:r>
        <w:t xml:space="preserve"> compensate some part of the drop in O2 content. Since CO = HR (heart rate) x Stroke Volume, an increase in HR by 100% (e.g. from 70 to 140 beats per minute) will compensate this in large part. So, with elevated CO, even when the minute ventilation drops to 40% the oxygen density may be well above 50%.</w:t>
      </w:r>
    </w:p>
    <w:p w14:paraId="33542BD4" w14:textId="4F0A654B" w:rsidR="00F47190" w:rsidRDefault="00F47190" w:rsidP="00550C4B">
      <w:r>
        <w:t xml:space="preserve">After the minute ventilation volume drops below 40% of baseline, </w:t>
      </w:r>
      <w:r w:rsidR="00E93A82">
        <w:t>w</w:t>
      </w:r>
      <w:r>
        <w:t xml:space="preserve">e assume that, there is a delay of 2.5 min to </w:t>
      </w:r>
      <w:r w:rsidR="00F71F9D">
        <w:t>give</w:t>
      </w:r>
      <w:r>
        <w:t xml:space="preserve"> the first dose of naloxone, accounting for potential time lost to preparing the naloxone administration kit.</w:t>
      </w:r>
    </w:p>
    <w:p w14:paraId="19FE9E84" w14:textId="587BAF89" w:rsidR="00F47190" w:rsidRDefault="00F47190" w:rsidP="00F47190">
      <w:pPr>
        <w:pStyle w:val="Heading4"/>
      </w:pPr>
      <w:r>
        <w:t>Estimation of rescue time</w:t>
      </w:r>
    </w:p>
    <w:p w14:paraId="595CCDBF" w14:textId="28A35E57" w:rsidR="00550C4B" w:rsidRDefault="00550C4B" w:rsidP="00550C4B">
      <w:pPr>
        <w:rPr>
          <w:rFonts w:ascii="Calibri" w:eastAsia="Times New Roman" w:hAnsi="Calibri"/>
        </w:rPr>
      </w:pPr>
      <w:r>
        <w:rPr>
          <w:rFonts w:cs="Arial"/>
        </w:rPr>
        <w:t xml:space="preserve">After naloxone administration, we simulated the ventilation time course and calculated the rescue time, which is defined as the difference between the timepoint when naloxone is first administered, and when minute ventilation volume first recovered back </w:t>
      </w:r>
      <w:r w:rsidR="000C2A4A">
        <w:rPr>
          <w:rFonts w:cs="Arial"/>
        </w:rPr>
        <w:t xml:space="preserve">above </w:t>
      </w:r>
      <w:r>
        <w:rPr>
          <w:rFonts w:cs="Arial"/>
        </w:rPr>
        <w:t xml:space="preserve">certain rescue threshold. We used three levels as threshold: 20%, 40%, and 80% of the baseline minute ventilation volume. These different levels of threshold were explored because our model is based on clinical studies where the endpoint was minute ventilation volume at </w:t>
      </w:r>
      <w:proofErr w:type="spellStart"/>
      <w:r>
        <w:rPr>
          <w:rFonts w:cs="Arial"/>
        </w:rPr>
        <w:t>isohypercapnic</w:t>
      </w:r>
      <w:proofErr w:type="spellEnd"/>
      <w:r>
        <w:rPr>
          <w:rFonts w:cs="Arial"/>
        </w:rPr>
        <w:t xml:space="preserve"> conditions</w:t>
      </w:r>
      <w:r w:rsidR="00F47190">
        <w:rPr>
          <w:rFonts w:cs="Arial"/>
        </w:rPr>
        <w:t xml:space="preserve"> (fixed and elevated end-tidal CO2 level, leading to fixed baseline ventilation)</w:t>
      </w:r>
      <w:r>
        <w:rPr>
          <w:rFonts w:cs="Arial"/>
        </w:rPr>
        <w:t xml:space="preserve">. </w:t>
      </w:r>
      <w:r w:rsidR="00387D60">
        <w:rPr>
          <w:rFonts w:cs="Arial"/>
        </w:rPr>
        <w:t>As</w:t>
      </w:r>
      <w:r w:rsidR="00F47190">
        <w:rPr>
          <w:rFonts w:cs="Arial"/>
        </w:rPr>
        <w:t xml:space="preserve"> our pharmacodynamic equation (equation 18) allows us to adjust the baseline ventilation (VB), we set it at </w:t>
      </w:r>
      <w:r w:rsidR="004372E9">
        <w:rPr>
          <w:rFonts w:cs="Arial"/>
        </w:rPr>
        <w:t xml:space="preserve">15 </w:t>
      </w:r>
      <w:r w:rsidR="00F47190">
        <w:rPr>
          <w:rFonts w:cs="Arial"/>
        </w:rPr>
        <w:t xml:space="preserve">L/min </w:t>
      </w:r>
      <w:r w:rsidR="00387D60">
        <w:rPr>
          <w:rFonts w:cs="Arial"/>
        </w:rPr>
        <w:t xml:space="preserve">when simulating community overdose conditions. We used such an elevated baseline ventilation (compared to 6 – 8 L/min at rest) because clinical ventilation study at </w:t>
      </w:r>
      <w:proofErr w:type="spellStart"/>
      <w:r w:rsidR="00387D60">
        <w:rPr>
          <w:rFonts w:cs="Arial"/>
        </w:rPr>
        <w:t>isohypercapnic</w:t>
      </w:r>
      <w:proofErr w:type="spellEnd"/>
      <w:r w:rsidR="00387D60">
        <w:rPr>
          <w:rFonts w:cs="Arial"/>
        </w:rPr>
        <w:t xml:space="preserve"> conditions (end-tidal CO2 fixed at 50 mm Hg, leading to a constant baseline ventilation of 13 L/min) reported a </w:t>
      </w:r>
      <w:r w:rsidR="00AC5DE1">
        <w:rPr>
          <w:rFonts w:cs="Arial"/>
        </w:rPr>
        <w:t>remifentanil</w:t>
      </w:r>
      <w:r w:rsidR="00387D60">
        <w:rPr>
          <w:rFonts w:cs="Arial"/>
        </w:rPr>
        <w:t xml:space="preserve"> half-effect concentration C50 (see equation 14) of </w:t>
      </w:r>
      <w:r w:rsidR="00254C35">
        <w:rPr>
          <w:rFonts w:cs="Arial"/>
        </w:rPr>
        <w:t xml:space="preserve">1.12 – 1.36 ng/mL </w:t>
      </w:r>
      <w:r w:rsidR="00254C35">
        <w:rPr>
          <w:rFonts w:cs="Arial"/>
        </w:rPr>
        <w:fldChar w:fldCharType="begin"/>
      </w:r>
      <w:r w:rsidR="00254C35">
        <w:rPr>
          <w:rFonts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254C35">
        <w:rPr>
          <w:rFonts w:cs="Arial"/>
        </w:rPr>
        <w:fldChar w:fldCharType="separate"/>
      </w:r>
      <w:r w:rsidR="00254C35">
        <w:rPr>
          <w:rFonts w:cs="Arial"/>
          <w:noProof/>
        </w:rPr>
        <w:t>[7]</w:t>
      </w:r>
      <w:r w:rsidR="00254C35">
        <w:rPr>
          <w:rFonts w:cs="Arial"/>
        </w:rPr>
        <w:fldChar w:fldCharType="end"/>
      </w:r>
      <w:r w:rsidR="00254C35">
        <w:rPr>
          <w:rFonts w:cs="Arial"/>
        </w:rPr>
        <w:t>, which is slightly lower than</w:t>
      </w:r>
      <w:r w:rsidR="00575A4B">
        <w:rPr>
          <w:rFonts w:cs="Arial"/>
        </w:rPr>
        <w:t xml:space="preserve"> </w:t>
      </w:r>
      <w:r w:rsidR="00254C35">
        <w:rPr>
          <w:rFonts w:cs="Arial"/>
        </w:rPr>
        <w:t xml:space="preserve">the C50 (1.6 ng/mL) reported when remifentanil was given in real-world </w:t>
      </w:r>
      <w:proofErr w:type="spellStart"/>
      <w:r w:rsidR="00254C35">
        <w:rPr>
          <w:rFonts w:cs="Arial"/>
        </w:rPr>
        <w:t>poikilocapnic</w:t>
      </w:r>
      <w:proofErr w:type="spellEnd"/>
      <w:r w:rsidR="00254C35">
        <w:rPr>
          <w:rFonts w:cs="Arial"/>
        </w:rPr>
        <w:t xml:space="preserve"> situation </w:t>
      </w:r>
      <w:r w:rsidR="00254C35">
        <w:rPr>
          <w:rFonts w:cs="Arial"/>
        </w:rPr>
        <w:fldChar w:fldCharType="begin"/>
      </w:r>
      <w:r w:rsidR="00254C35">
        <w:rPr>
          <w:rFonts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254C35">
        <w:rPr>
          <w:rFonts w:cs="Arial"/>
        </w:rPr>
        <w:fldChar w:fldCharType="separate"/>
      </w:r>
      <w:r w:rsidR="00254C35">
        <w:rPr>
          <w:rFonts w:cs="Arial"/>
          <w:noProof/>
        </w:rPr>
        <w:t>[6]</w:t>
      </w:r>
      <w:r w:rsidR="00254C35">
        <w:rPr>
          <w:rFonts w:cs="Arial"/>
        </w:rPr>
        <w:fldChar w:fldCharType="end"/>
      </w:r>
      <w:r w:rsidR="00254C35">
        <w:rPr>
          <w:rFonts w:cs="Arial"/>
        </w:rPr>
        <w:t xml:space="preserve">. As we found that the observed degree of respiratory depression is inversely correlated with the fixed baseline ventilation level in </w:t>
      </w:r>
      <w:proofErr w:type="spellStart"/>
      <w:r w:rsidR="00254C35">
        <w:rPr>
          <w:rFonts w:cs="Arial"/>
        </w:rPr>
        <w:t>isohypercapnic</w:t>
      </w:r>
      <w:proofErr w:type="spellEnd"/>
      <w:r w:rsidR="00254C35">
        <w:rPr>
          <w:rFonts w:cs="Arial"/>
        </w:rPr>
        <w:t xml:space="preserve"> conditions (see equation 18), this suggests simulating an </w:t>
      </w:r>
      <w:proofErr w:type="spellStart"/>
      <w:r w:rsidR="00254C35">
        <w:rPr>
          <w:rFonts w:cs="Arial"/>
        </w:rPr>
        <w:t>isohypercapnic</w:t>
      </w:r>
      <w:proofErr w:type="spellEnd"/>
      <w:r w:rsidR="00254C35">
        <w:rPr>
          <w:rFonts w:cs="Arial"/>
        </w:rPr>
        <w:t xml:space="preserve"> condition with a fixed baseline ventilation slightly higher than 13L/min may give an apparent </w:t>
      </w:r>
      <w:r w:rsidR="00575A4B">
        <w:rPr>
          <w:rFonts w:cs="Arial"/>
        </w:rPr>
        <w:t>C50</w:t>
      </w:r>
      <w:r w:rsidR="00254C35">
        <w:rPr>
          <w:rFonts w:cs="Arial"/>
        </w:rPr>
        <w:t xml:space="preserve"> close to real-world </w:t>
      </w:r>
      <w:proofErr w:type="spellStart"/>
      <w:r w:rsidR="00254C35">
        <w:rPr>
          <w:rFonts w:cs="Arial"/>
        </w:rPr>
        <w:t>poikilocapnic</w:t>
      </w:r>
      <w:proofErr w:type="spellEnd"/>
      <w:r w:rsidR="00254C35">
        <w:rPr>
          <w:rFonts w:cs="Arial"/>
        </w:rPr>
        <w:t xml:space="preserve"> situation.</w:t>
      </w:r>
      <w:r w:rsidR="00575A4B">
        <w:rPr>
          <w:rFonts w:cs="Arial"/>
        </w:rPr>
        <w:t xml:space="preserve"> However</w:t>
      </w:r>
      <w:r w:rsidR="00F47190">
        <w:rPr>
          <w:rFonts w:cs="Arial"/>
        </w:rPr>
        <w:t xml:space="preserve">, this is still different </w:t>
      </w:r>
      <w:r w:rsidR="00C95FF6">
        <w:rPr>
          <w:rFonts w:cs="Arial"/>
        </w:rPr>
        <w:t xml:space="preserve">from </w:t>
      </w:r>
      <w:r w:rsidR="00F47190">
        <w:rPr>
          <w:rFonts w:cs="Arial"/>
        </w:rPr>
        <w:t xml:space="preserve">the real-world </w:t>
      </w:r>
      <w:r w:rsidR="005A131F">
        <w:rPr>
          <w:rFonts w:cs="Arial"/>
        </w:rPr>
        <w:t xml:space="preserve">situation </w:t>
      </w:r>
      <w:r w:rsidR="00575A4B">
        <w:rPr>
          <w:rFonts w:cs="Arial"/>
        </w:rPr>
        <w:t>where</w:t>
      </w:r>
      <w:r w:rsidR="004372E9">
        <w:rPr>
          <w:rFonts w:cs="Arial"/>
        </w:rPr>
        <w:t>,</w:t>
      </w:r>
      <w:r w:rsidR="00575A4B">
        <w:rPr>
          <w:rFonts w:cs="Arial"/>
        </w:rPr>
        <w:t xml:space="preserve"> </w:t>
      </w:r>
      <w:r w:rsidR="005A131F">
        <w:rPr>
          <w:rFonts w:cs="Arial"/>
        </w:rPr>
        <w:t xml:space="preserve">after respiratory depression </w:t>
      </w:r>
      <w:r w:rsidR="00575A4B">
        <w:rPr>
          <w:rFonts w:cs="Arial"/>
        </w:rPr>
        <w:t xml:space="preserve">had </w:t>
      </w:r>
      <w:r w:rsidR="005A131F">
        <w:rPr>
          <w:rFonts w:cs="Arial"/>
        </w:rPr>
        <w:t xml:space="preserve">occurred, the end-tidal CO2 pressure will be increased, which can stimulate breathing and offer some spontaneous recovery of ventilation. </w:t>
      </w:r>
      <w:r>
        <w:rPr>
          <w:rFonts w:cs="Arial"/>
        </w:rPr>
        <w:t xml:space="preserve">While the exact relationship between </w:t>
      </w:r>
      <w:proofErr w:type="spellStart"/>
      <w:r>
        <w:rPr>
          <w:rFonts w:cs="Arial"/>
        </w:rPr>
        <w:t>isohypercapnic</w:t>
      </w:r>
      <w:proofErr w:type="spellEnd"/>
      <w:r>
        <w:rPr>
          <w:rFonts w:cs="Arial"/>
        </w:rPr>
        <w:t xml:space="preserve"> and </w:t>
      </w:r>
      <w:proofErr w:type="spellStart"/>
      <w:r>
        <w:rPr>
          <w:rFonts w:cs="Arial"/>
        </w:rPr>
        <w:t>poikilocapnic</w:t>
      </w:r>
      <w:proofErr w:type="spellEnd"/>
      <w:r>
        <w:rPr>
          <w:rFonts w:cs="Arial"/>
        </w:rPr>
        <w:t xml:space="preserve"> conditions are unclear, our simulation suggests that </w:t>
      </w:r>
      <w:r>
        <w:rPr>
          <w:rFonts w:eastAsia="Times New Roman"/>
        </w:rPr>
        <w:t>a threshold of 20% of baseline ventilation under iso(hyper)</w:t>
      </w:r>
      <w:proofErr w:type="spellStart"/>
      <w:r>
        <w:rPr>
          <w:rFonts w:eastAsia="Times New Roman"/>
        </w:rPr>
        <w:t>capnic</w:t>
      </w:r>
      <w:proofErr w:type="spellEnd"/>
      <w:r>
        <w:rPr>
          <w:rFonts w:eastAsia="Times New Roman"/>
        </w:rPr>
        <w:t xml:space="preserve"> conditions may correspond to about 40% of baseline ventilation under </w:t>
      </w:r>
      <w:proofErr w:type="spellStart"/>
      <w:r>
        <w:rPr>
          <w:rFonts w:eastAsia="Times New Roman"/>
        </w:rPr>
        <w:t>poikilocapnic</w:t>
      </w:r>
      <w:proofErr w:type="spellEnd"/>
      <w:r>
        <w:rPr>
          <w:rFonts w:eastAsia="Times New Roman"/>
        </w:rPr>
        <w:t xml:space="preserve"> conditions after about 5 minutes of equilibration which further increases thereafte</w:t>
      </w:r>
      <w:r w:rsidR="00D60511">
        <w:rPr>
          <w:rFonts w:eastAsia="Times New Roman"/>
        </w:rPr>
        <w:t>r</w:t>
      </w:r>
      <w:r>
        <w:rPr>
          <w:rFonts w:eastAsia="Times New Roman"/>
        </w:rPr>
        <w:t>.</w:t>
      </w:r>
      <w:r w:rsidR="005A131F">
        <w:rPr>
          <w:rFonts w:eastAsia="Times New Roman"/>
        </w:rPr>
        <w:t xml:space="preserve"> </w:t>
      </w:r>
      <w:r w:rsidR="00575A4B">
        <w:rPr>
          <w:rFonts w:eastAsia="Times New Roman"/>
        </w:rPr>
        <w:t xml:space="preserve">In addition, cardiac output may temporarily increase after initial respiratory depression, which can </w:t>
      </w:r>
      <w:r w:rsidR="00575A4B">
        <w:t>compensate some part of the drop in O2 content (see discussion about the threshold to give the 1</w:t>
      </w:r>
      <w:r w:rsidR="00575A4B" w:rsidRPr="005346A2">
        <w:rPr>
          <w:vertAlign w:val="superscript"/>
        </w:rPr>
        <w:t>st</w:t>
      </w:r>
      <w:r w:rsidR="00575A4B">
        <w:t xml:space="preserve"> dose naloxone above).</w:t>
      </w:r>
      <w:r w:rsidR="00575A4B" w:rsidDel="00575A4B">
        <w:rPr>
          <w:rFonts w:eastAsia="Times New Roman"/>
        </w:rPr>
        <w:t xml:space="preserve"> </w:t>
      </w:r>
    </w:p>
    <w:p w14:paraId="714E3979" w14:textId="766B962F" w:rsidR="00550C4B" w:rsidRDefault="00997ACE" w:rsidP="00997ACE">
      <w:pPr>
        <w:pStyle w:val="Heading4"/>
      </w:pPr>
      <w:r>
        <w:t>Simulation procedure</w:t>
      </w:r>
    </w:p>
    <w:p w14:paraId="3B85506C" w14:textId="68225AD7" w:rsidR="00997ACE" w:rsidRDefault="00997ACE" w:rsidP="00AE3CD8">
      <w:pPr>
        <w:rPr>
          <w:rFonts w:cs="Arial"/>
        </w:rPr>
      </w:pPr>
      <w:r>
        <w:rPr>
          <w:rFonts w:cs="Arial"/>
        </w:rPr>
        <w:t xml:space="preserve">To simulate single patient, we used best-fit parameters for receptor binding kinetics (Kon, </w:t>
      </w:r>
      <w:proofErr w:type="spellStart"/>
      <w:r>
        <w:rPr>
          <w:rFonts w:cs="Arial"/>
        </w:rPr>
        <w:t>Koff</w:t>
      </w:r>
      <w:proofErr w:type="spellEnd"/>
      <w:r>
        <w:rPr>
          <w:rFonts w:cs="Arial"/>
        </w:rPr>
        <w:t xml:space="preserve">, n) and pharmacokinetics. For </w:t>
      </w:r>
      <w:proofErr w:type="spellStart"/>
      <w:r>
        <w:rPr>
          <w:rFonts w:cs="Arial"/>
        </w:rPr>
        <w:t>carfentanil</w:t>
      </w:r>
      <w:proofErr w:type="spellEnd"/>
      <w:r>
        <w:rPr>
          <w:rFonts w:cs="Arial"/>
        </w:rPr>
        <w:t xml:space="preserve">, no human pharmacokinetics parameters are available, so we simply used fentanyl pharmacokinetics parameters to simulate </w:t>
      </w:r>
      <w:proofErr w:type="spellStart"/>
      <w:r>
        <w:rPr>
          <w:rFonts w:cs="Arial"/>
        </w:rPr>
        <w:t>carfentanil</w:t>
      </w:r>
      <w:proofErr w:type="spellEnd"/>
      <w:r>
        <w:rPr>
          <w:rFonts w:cs="Arial"/>
        </w:rPr>
        <w:t xml:space="preserve"> overdose.</w:t>
      </w:r>
    </w:p>
    <w:p w14:paraId="330A40ED" w14:textId="63B8A092" w:rsidR="00C7573E" w:rsidRDefault="00C7573E" w:rsidP="00AE3CD8">
      <w:pPr>
        <w:rPr>
          <w:rFonts w:cs="Arial"/>
        </w:rPr>
      </w:pPr>
      <w:r>
        <w:rPr>
          <w:rFonts w:cs="Arial"/>
        </w:rPr>
        <w:t xml:space="preserve">At each dose, we simulated the typical patient where opioid was administered via intravenous injection, and then the minute ventilation volume was calculated continuously </w:t>
      </w:r>
      <w:r w:rsidR="00550C4B">
        <w:rPr>
          <w:rFonts w:cs="Arial"/>
        </w:rPr>
        <w:t>for up to 1 hour</w:t>
      </w:r>
      <w:r>
        <w:rPr>
          <w:rFonts w:cs="Arial"/>
        </w:rPr>
        <w:t>. When this volume dropped below 40%, we simulated naloxone administration via intranasal (IN) or intermuscular (IM) routes with a delay</w:t>
      </w:r>
      <w:r w:rsidR="00997ACE">
        <w:rPr>
          <w:rFonts w:cs="Arial"/>
        </w:rPr>
        <w:t xml:space="preserve"> of 2.5 min</w:t>
      </w:r>
      <w:r>
        <w:rPr>
          <w:rFonts w:cs="Arial"/>
        </w:rPr>
        <w:t xml:space="preserve">. We then calculated the rescue time, which is defined as the difference between the timepoint when </w:t>
      </w:r>
      <w:r w:rsidR="00A93A31">
        <w:rPr>
          <w:rFonts w:cs="Arial"/>
        </w:rPr>
        <w:t xml:space="preserve">naloxone is first administered and when </w:t>
      </w:r>
      <w:r>
        <w:rPr>
          <w:rFonts w:cs="Arial"/>
        </w:rPr>
        <w:t>minute ventilation volume first recovered back above the threshold (</w:t>
      </w:r>
      <w:r w:rsidR="00997ACE">
        <w:rPr>
          <w:rFonts w:cs="Arial"/>
        </w:rPr>
        <w:t xml:space="preserve">20%, </w:t>
      </w:r>
      <w:r>
        <w:rPr>
          <w:rFonts w:cs="Arial"/>
        </w:rPr>
        <w:t xml:space="preserve">40% or 80% of baseline ventilation). </w:t>
      </w:r>
    </w:p>
    <w:p w14:paraId="5CFB2A4C" w14:textId="77777777" w:rsidR="00C87F29" w:rsidRDefault="00C87F29"/>
    <w:p w14:paraId="37AAC72A" w14:textId="77777777" w:rsidR="00254C35" w:rsidRPr="00254C35" w:rsidRDefault="00C87F29" w:rsidP="00254C35">
      <w:pPr>
        <w:pStyle w:val="EndNoteBibliography"/>
        <w:spacing w:after="0"/>
        <w:ind w:left="720" w:hanging="720"/>
      </w:pPr>
      <w:r>
        <w:fldChar w:fldCharType="begin"/>
      </w:r>
      <w:r>
        <w:instrText xml:space="preserve"> ADDIN EN.REFLIST </w:instrText>
      </w:r>
      <w:r>
        <w:fldChar w:fldCharType="separate"/>
      </w:r>
      <w:r w:rsidR="00254C35" w:rsidRPr="00254C35">
        <w:t>1.</w:t>
      </w:r>
      <w:r w:rsidR="00254C35" w:rsidRPr="00254C35">
        <w:tab/>
        <w:t xml:space="preserve">Yassen, A., et al., </w:t>
      </w:r>
      <w:r w:rsidR="00254C35" w:rsidRPr="00254C35">
        <w:rPr>
          <w:i/>
        </w:rPr>
        <w:t>Mechanism-based PK/PD modeling of the respiratory depressant effect of buprenorphine and fentanyl in healthy volunteers.</w:t>
      </w:r>
      <w:r w:rsidR="00254C35" w:rsidRPr="00254C35">
        <w:t xml:space="preserve"> Clin Pharmacol Ther, 2007. </w:t>
      </w:r>
      <w:r w:rsidR="00254C35" w:rsidRPr="00254C35">
        <w:rPr>
          <w:b/>
        </w:rPr>
        <w:t>81</w:t>
      </w:r>
      <w:r w:rsidR="00254C35" w:rsidRPr="00254C35">
        <w:t>(1): p. 50-8.</w:t>
      </w:r>
    </w:p>
    <w:p w14:paraId="5C017090" w14:textId="77777777" w:rsidR="00254C35" w:rsidRPr="00254C35" w:rsidRDefault="00254C35" w:rsidP="00254C35">
      <w:pPr>
        <w:pStyle w:val="EndNoteBibliography"/>
        <w:spacing w:after="0"/>
        <w:ind w:left="720" w:hanging="720"/>
      </w:pPr>
      <w:r w:rsidRPr="00254C35">
        <w:t>2.</w:t>
      </w:r>
      <w:r w:rsidRPr="00254C35">
        <w:tab/>
        <w:t xml:space="preserve">Chang, K.C., et al., </w:t>
      </w:r>
      <w:r w:rsidRPr="00254C35">
        <w:rPr>
          <w:i/>
        </w:rPr>
        <w:t>Uncertainty Quantification Reveals the Importance of Data Variability and Experimental Design Considerations for in Silico Proarrhythmia Risk Assessment.</w:t>
      </w:r>
      <w:r w:rsidRPr="00254C35">
        <w:t xml:space="preserve"> Frontiers in Physiology, 2017. </w:t>
      </w:r>
      <w:r w:rsidRPr="00254C35">
        <w:rPr>
          <w:b/>
        </w:rPr>
        <w:t>8</w:t>
      </w:r>
      <w:r w:rsidRPr="00254C35">
        <w:t>(917).</w:t>
      </w:r>
    </w:p>
    <w:p w14:paraId="367FC6C5" w14:textId="77777777" w:rsidR="00254C35" w:rsidRPr="00254C35" w:rsidRDefault="00254C35" w:rsidP="00254C35">
      <w:pPr>
        <w:pStyle w:val="EndNoteBibliography"/>
        <w:spacing w:after="0"/>
        <w:ind w:left="720" w:hanging="720"/>
      </w:pPr>
      <w:r w:rsidRPr="00254C35">
        <w:t>3.</w:t>
      </w:r>
      <w:r w:rsidRPr="00254C35">
        <w:tab/>
        <w:t xml:space="preserve">Algera, M.H., et al., </w:t>
      </w:r>
      <w:r w:rsidRPr="00254C35">
        <w:rPr>
          <w:i/>
        </w:rPr>
        <w:t>Tolerance to Opioid-Induced Respiratory Depression in Chronic High-Dose Opioid Users: A Model-Based Comparison With Opioid-Naive Individuals.</w:t>
      </w:r>
      <w:r w:rsidRPr="00254C35">
        <w:t xml:space="preserve"> Clin Pharmacol Ther, 2020.</w:t>
      </w:r>
    </w:p>
    <w:p w14:paraId="1D020D97" w14:textId="77777777" w:rsidR="00254C35" w:rsidRPr="00254C35" w:rsidRDefault="00254C35" w:rsidP="00254C35">
      <w:pPr>
        <w:pStyle w:val="EndNoteBibliography"/>
        <w:spacing w:after="0"/>
        <w:ind w:left="720" w:hanging="720"/>
      </w:pPr>
      <w:r w:rsidRPr="00254C35">
        <w:t>4.</w:t>
      </w:r>
      <w:r w:rsidRPr="00254C35">
        <w:tab/>
        <w:t xml:space="preserve">Yassen, A., et al., </w:t>
      </w:r>
      <w:r w:rsidRPr="00254C35">
        <w:rPr>
          <w:i/>
        </w:rPr>
        <w:t>Mechanism-based pharmacokinetic-pharmacodynamic modelling of the reversal of buprenorphine-induced respiratory depression by naloxone : a study in healthy volunteers.</w:t>
      </w:r>
      <w:r w:rsidRPr="00254C35">
        <w:t xml:space="preserve"> Clin Pharmacokinet, 2007. </w:t>
      </w:r>
      <w:r w:rsidRPr="00254C35">
        <w:rPr>
          <w:b/>
        </w:rPr>
        <w:t>46</w:t>
      </w:r>
      <w:r w:rsidRPr="00254C35">
        <w:t>(11): p. 965-80.</w:t>
      </w:r>
    </w:p>
    <w:p w14:paraId="3733F2A8" w14:textId="13EC4D33" w:rsidR="00254C35" w:rsidRPr="00254C35" w:rsidRDefault="00254C35" w:rsidP="00254C35">
      <w:pPr>
        <w:pStyle w:val="EndNoteBibliography"/>
        <w:spacing w:after="0"/>
        <w:ind w:left="720" w:hanging="720"/>
      </w:pPr>
      <w:r w:rsidRPr="00254C35">
        <w:t>5.</w:t>
      </w:r>
      <w:r w:rsidRPr="00254C35">
        <w:tab/>
        <w:t xml:space="preserve">Administration, U.F.a.D. </w:t>
      </w:r>
      <w:r w:rsidRPr="00254C35">
        <w:rPr>
          <w:i/>
        </w:rPr>
        <w:t>NARCAN Nasal Spray Label</w:t>
      </w:r>
      <w:r w:rsidRPr="00254C35">
        <w:t xml:space="preserve">. 2015; Available from: </w:t>
      </w:r>
      <w:hyperlink r:id="rId9" w:history="1">
        <w:r w:rsidRPr="00254C35">
          <w:rPr>
            <w:rStyle w:val="Hyperlink"/>
          </w:rPr>
          <w:t>https://www.accessdata.fda.gov/drugsatfda_docs/label/2015/208411lbl.pdf</w:t>
        </w:r>
      </w:hyperlink>
      <w:r w:rsidRPr="00254C35">
        <w:t>.</w:t>
      </w:r>
    </w:p>
    <w:p w14:paraId="63EAE3E6" w14:textId="77777777" w:rsidR="00254C35" w:rsidRPr="00254C35" w:rsidRDefault="00254C35" w:rsidP="00254C35">
      <w:pPr>
        <w:pStyle w:val="EndNoteBibliography"/>
        <w:spacing w:after="0"/>
        <w:ind w:left="720" w:hanging="720"/>
      </w:pPr>
      <w:r w:rsidRPr="00254C35">
        <w:t>6.</w:t>
      </w:r>
      <w:r w:rsidRPr="00254C35">
        <w:tab/>
        <w:t xml:space="preserve">Olofsen, E., et al., </w:t>
      </w:r>
      <w:r w:rsidRPr="00254C35">
        <w:rPr>
          <w:i/>
        </w:rPr>
        <w:t>Modeling the non-steady state respiratory effects of remifentanil in awake and propofol-sedated healthy volunteers.</w:t>
      </w:r>
      <w:r w:rsidRPr="00254C35">
        <w:t xml:space="preserve"> Anesthesiology, 2010. </w:t>
      </w:r>
      <w:r w:rsidRPr="00254C35">
        <w:rPr>
          <w:b/>
        </w:rPr>
        <w:t>112</w:t>
      </w:r>
      <w:r w:rsidRPr="00254C35">
        <w:t>(6): p. 1382-95.</w:t>
      </w:r>
    </w:p>
    <w:p w14:paraId="751008D5" w14:textId="77777777" w:rsidR="00254C35" w:rsidRPr="00254C35" w:rsidRDefault="00254C35" w:rsidP="00254C35">
      <w:pPr>
        <w:pStyle w:val="EndNoteBibliography"/>
        <w:spacing w:after="0"/>
        <w:ind w:left="720" w:hanging="720"/>
      </w:pPr>
      <w:r w:rsidRPr="00254C35">
        <w:t>7.</w:t>
      </w:r>
      <w:r w:rsidRPr="00254C35">
        <w:tab/>
        <w:t xml:space="preserve">Babenco, H.D., P.F. Conard, and J.B. Gross, </w:t>
      </w:r>
      <w:r w:rsidRPr="00254C35">
        <w:rPr>
          <w:i/>
        </w:rPr>
        <w:t>The pharmacodynamic effect of a remifentanil bolus on ventilatory control.</w:t>
      </w:r>
      <w:r w:rsidRPr="00254C35">
        <w:t xml:space="preserve"> Anesthesiology, 2000. </w:t>
      </w:r>
      <w:r w:rsidRPr="00254C35">
        <w:rPr>
          <w:b/>
        </w:rPr>
        <w:t>92</w:t>
      </w:r>
      <w:r w:rsidRPr="00254C35">
        <w:t>(2): p. 393-8.</w:t>
      </w:r>
    </w:p>
    <w:p w14:paraId="5A3FAA9F" w14:textId="77777777" w:rsidR="00254C35" w:rsidRPr="00254C35" w:rsidRDefault="00254C35" w:rsidP="00254C35">
      <w:pPr>
        <w:pStyle w:val="EndNoteBibliography"/>
        <w:spacing w:after="0"/>
        <w:ind w:left="720" w:hanging="720"/>
      </w:pPr>
      <w:r w:rsidRPr="00254C35">
        <w:t>8.</w:t>
      </w:r>
      <w:r w:rsidRPr="00254C35">
        <w:tab/>
        <w:t xml:space="preserve">Minto, C.F., et al., </w:t>
      </w:r>
      <w:r w:rsidRPr="00254C35">
        <w:rPr>
          <w:i/>
        </w:rPr>
        <w:t>Influence of age and gender on the pharmacokinetics and pharmacodynamics of remifentanil. I. Model development.</w:t>
      </w:r>
      <w:r w:rsidRPr="00254C35">
        <w:t xml:space="preserve"> Anesthesiology, 1997. </w:t>
      </w:r>
      <w:r w:rsidRPr="00254C35">
        <w:rPr>
          <w:b/>
        </w:rPr>
        <w:t>86</w:t>
      </w:r>
      <w:r w:rsidRPr="00254C35">
        <w:t>(1): p. 10-23.</w:t>
      </w:r>
    </w:p>
    <w:p w14:paraId="3FDE47F9" w14:textId="27CD5930" w:rsidR="00254C35" w:rsidRPr="00254C35" w:rsidRDefault="00254C35" w:rsidP="00254C35">
      <w:pPr>
        <w:pStyle w:val="EndNoteBibliography"/>
        <w:spacing w:after="0"/>
        <w:ind w:left="720" w:hanging="720"/>
      </w:pPr>
      <w:r w:rsidRPr="00254C35">
        <w:t>9.</w:t>
      </w:r>
      <w:r w:rsidRPr="00254C35">
        <w:tab/>
        <w:t xml:space="preserve">System, N.D.E.W. </w:t>
      </w:r>
      <w:r w:rsidRPr="00254C35">
        <w:rPr>
          <w:i/>
        </w:rPr>
        <w:t>Unintentional Fentanyl Overdoses in New Hampshire: An NDEWS HotSpot Analysis</w:t>
      </w:r>
      <w:r w:rsidRPr="00254C35">
        <w:t xml:space="preserve">. 2017; Available from: </w:t>
      </w:r>
      <w:hyperlink r:id="rId10" w:history="1">
        <w:r w:rsidRPr="00254C35">
          <w:rPr>
            <w:rStyle w:val="Hyperlink"/>
          </w:rPr>
          <w:t>https://ndews.org/wordpress/files/2020/07/ndews-hotspot-unintentional-fentanyl-overdoses-in-new-hampshire-final-09-11-17.pdf</w:t>
        </w:r>
      </w:hyperlink>
      <w:r w:rsidRPr="00254C35">
        <w:t>.</w:t>
      </w:r>
    </w:p>
    <w:p w14:paraId="04892DC1" w14:textId="77777777" w:rsidR="00254C35" w:rsidRPr="00254C35" w:rsidRDefault="00254C35" w:rsidP="00254C35">
      <w:pPr>
        <w:pStyle w:val="EndNoteBibliography"/>
        <w:spacing w:after="0"/>
        <w:ind w:left="720" w:hanging="720"/>
      </w:pPr>
      <w:r w:rsidRPr="00254C35">
        <w:t>10.</w:t>
      </w:r>
      <w:r w:rsidRPr="00254C35">
        <w:tab/>
        <w:t xml:space="preserve">Brockbals, L., et al., </w:t>
      </w:r>
      <w:r w:rsidRPr="00254C35">
        <w:rPr>
          <w:i/>
        </w:rPr>
        <w:t>Time-Dependent Postmortem Redistribution of Opioids in Blood and Alternative Matrices.</w:t>
      </w:r>
      <w:r w:rsidRPr="00254C35">
        <w:t xml:space="preserve"> J Anal Toxicol, 2018. </w:t>
      </w:r>
      <w:r w:rsidRPr="00254C35">
        <w:rPr>
          <w:b/>
        </w:rPr>
        <w:t>42</w:t>
      </w:r>
      <w:r w:rsidRPr="00254C35">
        <w:t>(6): p. 365-374.</w:t>
      </w:r>
    </w:p>
    <w:p w14:paraId="2415B668" w14:textId="77777777" w:rsidR="00254C35" w:rsidRPr="00254C35" w:rsidRDefault="00254C35" w:rsidP="00254C35">
      <w:pPr>
        <w:pStyle w:val="EndNoteBibliography"/>
        <w:spacing w:after="0"/>
        <w:ind w:left="720" w:hanging="720"/>
      </w:pPr>
      <w:r w:rsidRPr="00254C35">
        <w:t>11.</w:t>
      </w:r>
      <w:r w:rsidRPr="00254C35">
        <w:tab/>
        <w:t xml:space="preserve">Corsi, J.N. and J.L. Dragovic, </w:t>
      </w:r>
      <w:r w:rsidRPr="00254C35">
        <w:rPr>
          <w:i/>
        </w:rPr>
        <w:t>Fatal overdoses involving carfentanil: A case series.</w:t>
      </w:r>
      <w:r w:rsidRPr="00254C35">
        <w:t xml:space="preserve"> J. Forensic Science and Medicine, 2019. </w:t>
      </w:r>
      <w:r w:rsidRPr="00254C35">
        <w:rPr>
          <w:b/>
        </w:rPr>
        <w:t>5</w:t>
      </w:r>
      <w:r w:rsidRPr="00254C35">
        <w:t>(3): p. 147-150.</w:t>
      </w:r>
    </w:p>
    <w:p w14:paraId="32C84BF9" w14:textId="77777777" w:rsidR="00813B2E" w:rsidRPr="00254C35" w:rsidRDefault="00254C35">
      <w:pPr>
        <w:pStyle w:val="EndNoteBibliography"/>
        <w:spacing w:after="0"/>
        <w:ind w:left="720" w:hanging="720"/>
        <w:rPr>
          <w:ins w:id="138" w:author="Mann, John *" w:date="2021-04-22T12:44:00Z"/>
        </w:rPr>
        <w:pPrChange w:id="139" w:author="Mann, John *" w:date="2021-04-22T12:46:00Z">
          <w:pPr>
            <w:pStyle w:val="EndNoteBibliography"/>
          </w:pPr>
        </w:pPrChange>
      </w:pPr>
      <w:r w:rsidRPr="00254C35">
        <w:t>12.</w:t>
      </w:r>
      <w:r w:rsidRPr="00254C35">
        <w:tab/>
        <w:t xml:space="preserve">Health, N.O.o.S.O.o.R. </w:t>
      </w:r>
      <w:r w:rsidRPr="00254C35">
        <w:rPr>
          <w:i/>
        </w:rPr>
        <w:t>Manual for Nurse Practitioners: Using a Computer-Based Naloxone</w:t>
      </w:r>
      <w:del w:id="140" w:author="Mann, John *" w:date="2021-04-22T12:44:00Z">
        <w:r w:rsidRPr="00254C35" w:rsidDel="00813B2E">
          <w:rPr>
            <w:i/>
          </w:rPr>
          <w:delText xml:space="preserve"> </w:delText>
        </w:r>
      </w:del>
      <w:r w:rsidRPr="00254C35">
        <w:rPr>
          <w:i/>
        </w:rPr>
        <w:t>Training Module</w:t>
      </w:r>
      <w:ins w:id="141" w:author="Mann, John *" w:date="2021-04-22T12:44:00Z">
        <w:r w:rsidR="00813B2E">
          <w:rPr>
            <w:i/>
          </w:rPr>
          <w:t xml:space="preserve"> </w:t>
        </w:r>
        <w:r w:rsidR="00813B2E" w:rsidRPr="00254C35">
          <w:rPr>
            <w:i/>
          </w:rPr>
          <w:t>To Prepare Community Members for Opioid-Associated Overdose Rescue</w:t>
        </w:r>
        <w:r w:rsidR="00813B2E" w:rsidRPr="00254C35">
          <w:t>. 2017.</w:t>
        </w:r>
      </w:ins>
    </w:p>
    <w:p w14:paraId="0CFFF1F2" w14:textId="77777777" w:rsidR="00254C35" w:rsidRPr="00254C35" w:rsidRDefault="00254C35" w:rsidP="00813B2E">
      <w:pPr>
        <w:pStyle w:val="EndNoteBibliography"/>
        <w:spacing w:after="0"/>
        <w:ind w:left="720" w:hanging="720"/>
      </w:pPr>
      <w:r w:rsidRPr="00254C35">
        <w:t>13.</w:t>
      </w:r>
      <w:r w:rsidRPr="00254C35">
        <w:tab/>
        <w:t xml:space="preserve">Philip, K.E., et al., </w:t>
      </w:r>
      <w:r w:rsidRPr="00254C35">
        <w:rPr>
          <w:i/>
        </w:rPr>
        <w:t>The accuracy of respiratory rate assessment by doctors in a London teaching hospital: a cross-sectional study.</w:t>
      </w:r>
      <w:r w:rsidRPr="00254C35">
        <w:t xml:space="preserve"> J Clin Monit Comput, 2015. </w:t>
      </w:r>
      <w:r w:rsidRPr="00254C35">
        <w:rPr>
          <w:b/>
        </w:rPr>
        <w:t>29</w:t>
      </w:r>
      <w:r w:rsidRPr="00254C35">
        <w:t>(4): p. 455-60.</w:t>
      </w:r>
    </w:p>
    <w:p w14:paraId="38F8076F" w14:textId="77777777" w:rsidR="00254C35" w:rsidRPr="00254C35" w:rsidRDefault="00254C35" w:rsidP="00813B2E">
      <w:pPr>
        <w:pStyle w:val="EndNoteBibliography"/>
        <w:spacing w:after="0"/>
        <w:ind w:left="720" w:hanging="720"/>
      </w:pPr>
      <w:r w:rsidRPr="00254C35">
        <w:t>14.</w:t>
      </w:r>
      <w:r w:rsidRPr="00254C35">
        <w:tab/>
        <w:t xml:space="preserve">Hill, R., et al., </w:t>
      </w:r>
      <w:r w:rsidRPr="00254C35">
        <w:rPr>
          <w:i/>
        </w:rPr>
        <w:t>Fentanyl depression of respiration: Comparison with heroin and morphine.</w:t>
      </w:r>
      <w:r w:rsidRPr="00254C35">
        <w:t xml:space="preserve"> Br J Pharmacol, 2020. </w:t>
      </w:r>
      <w:r w:rsidRPr="00254C35">
        <w:rPr>
          <w:b/>
        </w:rPr>
        <w:t>177</w:t>
      </w:r>
      <w:r w:rsidRPr="00254C35">
        <w:t>(2): p. 254-266.</w:t>
      </w:r>
    </w:p>
    <w:p w14:paraId="165DFB84" w14:textId="77777777" w:rsidR="00254C35" w:rsidRPr="00254C35" w:rsidRDefault="00254C35" w:rsidP="00254C35">
      <w:pPr>
        <w:pStyle w:val="EndNoteBibliography"/>
        <w:ind w:left="720" w:hanging="720"/>
      </w:pPr>
      <w:r w:rsidRPr="00254C35">
        <w:t>15.</w:t>
      </w:r>
      <w:r w:rsidRPr="00254C35">
        <w:tab/>
        <w:t xml:space="preserve">Voscopoulos, C.J., et al., </w:t>
      </w:r>
      <w:r w:rsidRPr="00254C35">
        <w:rPr>
          <w:i/>
        </w:rPr>
        <w:t>Continuous noninvasive respiratory volume monitoring for the identification of patients at risk for opioid-induced respiratory depression and obstructive breathing patterns.</w:t>
      </w:r>
      <w:r w:rsidRPr="00254C35">
        <w:t xml:space="preserve"> J Trauma Acute Care Surg, 2014. </w:t>
      </w:r>
      <w:r w:rsidRPr="00254C35">
        <w:rPr>
          <w:b/>
        </w:rPr>
        <w:t>77</w:t>
      </w:r>
      <w:r w:rsidRPr="00254C35">
        <w:t>(3 Suppl 2): p. S208-15.</w:t>
      </w:r>
    </w:p>
    <w:p w14:paraId="08F7EB46" w14:textId="2CDA7BA6" w:rsidR="001E3277" w:rsidRDefault="00C87F29">
      <w:r>
        <w:fldChar w:fldCharType="end"/>
      </w:r>
    </w:p>
    <w:sectPr w:rsidR="001E32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Chaturbedi, Anik *" w:date="2021-04-21T14:53:00Z" w:initials="CA*">
    <w:p w14:paraId="3C73DC05" w14:textId="767DCDE1" w:rsidR="00F948A4" w:rsidRDefault="00F948A4">
      <w:pPr>
        <w:pStyle w:val="CommentText"/>
      </w:pPr>
      <w:r>
        <w:rPr>
          <w:rStyle w:val="CommentReference"/>
        </w:rPr>
        <w:annotationRef/>
      </w:r>
      <w:r>
        <w:t xml:space="preserve">it is assumed that </w:t>
      </w:r>
    </w:p>
  </w:comment>
  <w:comment w:id="81" w:author="Chaturbedi, Anik *" w:date="2021-04-21T14:56:00Z" w:initials="CA*">
    <w:p w14:paraId="5A5491D4" w14:textId="09B40C2D" w:rsidR="00F948A4" w:rsidRDefault="00F948A4">
      <w:pPr>
        <w:pStyle w:val="CommentText"/>
      </w:pPr>
      <w:r>
        <w:rPr>
          <w:rStyle w:val="CommentReference"/>
        </w:rPr>
        <w:annotationRef/>
      </w:r>
      <w:r>
        <w:t>bolus?</w:t>
      </w:r>
    </w:p>
  </w:comment>
  <w:comment w:id="85" w:author="Chaturbedi, Anik *" w:date="2021-04-22T10:34:00Z" w:initials="CA*">
    <w:p w14:paraId="37AB25EA" w14:textId="65B366B8" w:rsidR="00233F6B" w:rsidRDefault="00233F6B">
      <w:pPr>
        <w:pStyle w:val="CommentText"/>
      </w:pPr>
      <w:r>
        <w:rPr>
          <w:rStyle w:val="CommentReference"/>
        </w:rPr>
        <w:annotationRef/>
      </w:r>
      <w:r>
        <w:t>T1, T2 are not really concentrations, are they? More like total amount. P is concentration since that’s the first time you are dividing by volume.</w:t>
      </w:r>
    </w:p>
  </w:comment>
  <w:comment w:id="124" w:author="Chaturbedi, Anik *" w:date="2021-04-21T15:26:00Z" w:initials="CA*">
    <w:p w14:paraId="3644D967" w14:textId="067DDE79" w:rsidR="003D6B9C" w:rsidRDefault="003D6B9C">
      <w:pPr>
        <w:pStyle w:val="CommentText"/>
      </w:pPr>
      <w:r>
        <w:rPr>
          <w:rStyle w:val="CommentReference"/>
        </w:rPr>
        <w:annotationRef/>
      </w:r>
      <w:r>
        <w:t xml:space="preserve">Why not clearly define it: 4 mins after &lt;20% hypercapnic </w:t>
      </w:r>
      <w:r>
        <w:t>ventilation</w:t>
      </w:r>
    </w:p>
  </w:comment>
  <w:comment w:id="135" w:author="Chaturbedi, Anik *" w:date="2021-04-21T15:35:00Z" w:initials="CA*">
    <w:p w14:paraId="0A877913" w14:textId="5CF943B9" w:rsidR="00600929" w:rsidRDefault="00600929">
      <w:pPr>
        <w:pStyle w:val="CommentText"/>
      </w:pPr>
      <w:r>
        <w:rPr>
          <w:rStyle w:val="CommentReference"/>
        </w:rPr>
        <w:annotationRef/>
      </w:r>
      <w:r>
        <w:t>1.34?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3DC05" w15:done="0"/>
  <w15:commentEx w15:paraId="5A5491D4" w15:done="0"/>
  <w15:commentEx w15:paraId="37AB25EA" w15:done="0"/>
  <w15:commentEx w15:paraId="3644D967" w15:done="0"/>
  <w15:commentEx w15:paraId="0A877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969" w16cex:dateUtc="2021-04-14T14:58:00Z"/>
  <w16cex:commentExtensible w16cex:durableId="24214E53" w16cex:dateUtc="2021-04-14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3DC05" w16cid:durableId="242ABADB"/>
  <w16cid:commentId w16cid:paraId="5A5491D4" w16cid:durableId="242ABBAA"/>
  <w16cid:commentId w16cid:paraId="37AB25EA" w16cid:durableId="242BCFB7"/>
  <w16cid:commentId w16cid:paraId="3644D967" w16cid:durableId="242AC2B5"/>
  <w16cid:commentId w16cid:paraId="0A877913" w16cid:durableId="242AC4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85"/>
    <w:multiLevelType w:val="multilevel"/>
    <w:tmpl w:val="5FD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207DB"/>
    <w:multiLevelType w:val="hybridMultilevel"/>
    <w:tmpl w:val="3504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01C8"/>
    <w:multiLevelType w:val="hybridMultilevel"/>
    <w:tmpl w:val="877E9692"/>
    <w:lvl w:ilvl="0" w:tplc="5ECA01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78EF5"/>
    <w:multiLevelType w:val="hybridMultilevel"/>
    <w:tmpl w:val="73B8D5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6A199D"/>
    <w:multiLevelType w:val="hybridMultilevel"/>
    <w:tmpl w:val="B95467EA"/>
    <w:lvl w:ilvl="0" w:tplc="491C35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14E14"/>
    <w:multiLevelType w:val="hybridMultilevel"/>
    <w:tmpl w:val="027CB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turbedi, Anik *">
    <w15:presenceInfo w15:providerId="AD" w15:userId="S::Anik.Chaturbedi@fda.gov::fa38d203-ad2a-4330-90c0-866368d386c8"/>
  </w15:person>
  <w15:person w15:author="Mann, John *">
    <w15:presenceInfo w15:providerId="AD" w15:userId="S::John.Mann@fda.gov::1e55e1f0-b0e0-44ae-8c1e-66f74f118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v2wdxzmr2203evffzpapp70f22svdwxz0t&quot;&gt;HERGmodel&lt;record-ids&gt;&lt;item&gt;117&lt;/item&gt;&lt;item&gt;274&lt;/item&gt;&lt;item&gt;275&lt;/item&gt;&lt;item&gt;276&lt;/item&gt;&lt;item&gt;282&lt;/item&gt;&lt;item&gt;283&lt;/item&gt;&lt;item&gt;284&lt;/item&gt;&lt;item&gt;286&lt;/item&gt;&lt;item&gt;288&lt;/item&gt;&lt;item&gt;306&lt;/item&gt;&lt;item&gt;309&lt;/item&gt;&lt;item&gt;310&lt;/item&gt;&lt;item&gt;311&lt;/item&gt;&lt;item&gt;313&lt;/item&gt;&lt;item&gt;314&lt;/item&gt;&lt;/record-ids&gt;&lt;/item&gt;&lt;/Libraries&gt;"/>
  </w:docVars>
  <w:rsids>
    <w:rsidRoot w:val="00960909"/>
    <w:rsid w:val="00071CDA"/>
    <w:rsid w:val="000A35D2"/>
    <w:rsid w:val="000C2A4A"/>
    <w:rsid w:val="000D4D8A"/>
    <w:rsid w:val="000E42DC"/>
    <w:rsid w:val="000F2F28"/>
    <w:rsid w:val="00157432"/>
    <w:rsid w:val="00197445"/>
    <w:rsid w:val="001C6AD1"/>
    <w:rsid w:val="001E3277"/>
    <w:rsid w:val="001F71D2"/>
    <w:rsid w:val="002010B3"/>
    <w:rsid w:val="00202BEF"/>
    <w:rsid w:val="00204F3E"/>
    <w:rsid w:val="00223167"/>
    <w:rsid w:val="00226ABB"/>
    <w:rsid w:val="00233F6B"/>
    <w:rsid w:val="00241553"/>
    <w:rsid w:val="00253329"/>
    <w:rsid w:val="00254C35"/>
    <w:rsid w:val="0026660E"/>
    <w:rsid w:val="00277E03"/>
    <w:rsid w:val="002873E5"/>
    <w:rsid w:val="00293050"/>
    <w:rsid w:val="002C0B79"/>
    <w:rsid w:val="00304C3A"/>
    <w:rsid w:val="003122D4"/>
    <w:rsid w:val="003317CB"/>
    <w:rsid w:val="00356363"/>
    <w:rsid w:val="003616C7"/>
    <w:rsid w:val="00362D48"/>
    <w:rsid w:val="00377193"/>
    <w:rsid w:val="00387D60"/>
    <w:rsid w:val="00390269"/>
    <w:rsid w:val="00393573"/>
    <w:rsid w:val="003A68AD"/>
    <w:rsid w:val="003B02C4"/>
    <w:rsid w:val="003B0782"/>
    <w:rsid w:val="003C7065"/>
    <w:rsid w:val="003D6B9C"/>
    <w:rsid w:val="003E38F9"/>
    <w:rsid w:val="003F5884"/>
    <w:rsid w:val="00425F4A"/>
    <w:rsid w:val="004372E9"/>
    <w:rsid w:val="00467298"/>
    <w:rsid w:val="00475E99"/>
    <w:rsid w:val="00494853"/>
    <w:rsid w:val="004A09F5"/>
    <w:rsid w:val="004B2EF0"/>
    <w:rsid w:val="004C0691"/>
    <w:rsid w:val="004D6402"/>
    <w:rsid w:val="004D7B54"/>
    <w:rsid w:val="004F2E31"/>
    <w:rsid w:val="005303DE"/>
    <w:rsid w:val="005346A2"/>
    <w:rsid w:val="00536535"/>
    <w:rsid w:val="00550C4B"/>
    <w:rsid w:val="005565B2"/>
    <w:rsid w:val="00571BFB"/>
    <w:rsid w:val="00575A4B"/>
    <w:rsid w:val="005846D7"/>
    <w:rsid w:val="00592F70"/>
    <w:rsid w:val="005973E4"/>
    <w:rsid w:val="005A131F"/>
    <w:rsid w:val="005B1A64"/>
    <w:rsid w:val="005D0BA0"/>
    <w:rsid w:val="005E4D49"/>
    <w:rsid w:val="005F6A4B"/>
    <w:rsid w:val="00600929"/>
    <w:rsid w:val="00601240"/>
    <w:rsid w:val="006012CC"/>
    <w:rsid w:val="00604237"/>
    <w:rsid w:val="00615499"/>
    <w:rsid w:val="00620B9A"/>
    <w:rsid w:val="0062752F"/>
    <w:rsid w:val="0063256E"/>
    <w:rsid w:val="00635C0F"/>
    <w:rsid w:val="00641910"/>
    <w:rsid w:val="00645DCC"/>
    <w:rsid w:val="00666321"/>
    <w:rsid w:val="006F407D"/>
    <w:rsid w:val="00705B89"/>
    <w:rsid w:val="00740D9F"/>
    <w:rsid w:val="007479B9"/>
    <w:rsid w:val="0075323C"/>
    <w:rsid w:val="007A0DA6"/>
    <w:rsid w:val="007B54DC"/>
    <w:rsid w:val="007B6524"/>
    <w:rsid w:val="007F6DA8"/>
    <w:rsid w:val="008039A7"/>
    <w:rsid w:val="00813B2E"/>
    <w:rsid w:val="008607DB"/>
    <w:rsid w:val="00872286"/>
    <w:rsid w:val="0088237F"/>
    <w:rsid w:val="008A2A78"/>
    <w:rsid w:val="008D3AE8"/>
    <w:rsid w:val="008E1D37"/>
    <w:rsid w:val="009533DE"/>
    <w:rsid w:val="00960909"/>
    <w:rsid w:val="009626A8"/>
    <w:rsid w:val="00963191"/>
    <w:rsid w:val="00966DEA"/>
    <w:rsid w:val="009713CE"/>
    <w:rsid w:val="00974AC0"/>
    <w:rsid w:val="00981341"/>
    <w:rsid w:val="00997ACE"/>
    <w:rsid w:val="009E479C"/>
    <w:rsid w:val="009F7E00"/>
    <w:rsid w:val="00A35265"/>
    <w:rsid w:val="00A7722A"/>
    <w:rsid w:val="00A93A31"/>
    <w:rsid w:val="00A94A0B"/>
    <w:rsid w:val="00AC5DE1"/>
    <w:rsid w:val="00AE2B3F"/>
    <w:rsid w:val="00AE3CD8"/>
    <w:rsid w:val="00B227AD"/>
    <w:rsid w:val="00B4318F"/>
    <w:rsid w:val="00B51C74"/>
    <w:rsid w:val="00B63257"/>
    <w:rsid w:val="00BA43C6"/>
    <w:rsid w:val="00BB2109"/>
    <w:rsid w:val="00BB68D7"/>
    <w:rsid w:val="00BB7D6A"/>
    <w:rsid w:val="00BC4FC5"/>
    <w:rsid w:val="00BF67A3"/>
    <w:rsid w:val="00C0049E"/>
    <w:rsid w:val="00C110AB"/>
    <w:rsid w:val="00C25575"/>
    <w:rsid w:val="00C372F8"/>
    <w:rsid w:val="00C5092B"/>
    <w:rsid w:val="00C5245B"/>
    <w:rsid w:val="00C54C42"/>
    <w:rsid w:val="00C66932"/>
    <w:rsid w:val="00C74912"/>
    <w:rsid w:val="00C7573E"/>
    <w:rsid w:val="00C82062"/>
    <w:rsid w:val="00C8324F"/>
    <w:rsid w:val="00C87F29"/>
    <w:rsid w:val="00C95FF6"/>
    <w:rsid w:val="00CC342C"/>
    <w:rsid w:val="00CC49E4"/>
    <w:rsid w:val="00CD00D6"/>
    <w:rsid w:val="00CD1CD5"/>
    <w:rsid w:val="00CD4024"/>
    <w:rsid w:val="00CD4072"/>
    <w:rsid w:val="00CD7D50"/>
    <w:rsid w:val="00CE0D22"/>
    <w:rsid w:val="00CF35F2"/>
    <w:rsid w:val="00D00915"/>
    <w:rsid w:val="00D111E2"/>
    <w:rsid w:val="00D17156"/>
    <w:rsid w:val="00D25DF2"/>
    <w:rsid w:val="00D60511"/>
    <w:rsid w:val="00D74CBD"/>
    <w:rsid w:val="00DA13DF"/>
    <w:rsid w:val="00DB1CA7"/>
    <w:rsid w:val="00DC22D9"/>
    <w:rsid w:val="00DC2DDE"/>
    <w:rsid w:val="00DE6C87"/>
    <w:rsid w:val="00DF2689"/>
    <w:rsid w:val="00DF3F86"/>
    <w:rsid w:val="00DF7188"/>
    <w:rsid w:val="00E02C01"/>
    <w:rsid w:val="00E03638"/>
    <w:rsid w:val="00E12DA0"/>
    <w:rsid w:val="00E35D27"/>
    <w:rsid w:val="00E45100"/>
    <w:rsid w:val="00E57C56"/>
    <w:rsid w:val="00E60293"/>
    <w:rsid w:val="00E666DE"/>
    <w:rsid w:val="00E76BAA"/>
    <w:rsid w:val="00E85C8A"/>
    <w:rsid w:val="00E9174B"/>
    <w:rsid w:val="00E920B1"/>
    <w:rsid w:val="00E93A82"/>
    <w:rsid w:val="00E960B6"/>
    <w:rsid w:val="00EC5D46"/>
    <w:rsid w:val="00EC722A"/>
    <w:rsid w:val="00EE65C1"/>
    <w:rsid w:val="00F00732"/>
    <w:rsid w:val="00F234C7"/>
    <w:rsid w:val="00F37F90"/>
    <w:rsid w:val="00F431A5"/>
    <w:rsid w:val="00F4571D"/>
    <w:rsid w:val="00F47190"/>
    <w:rsid w:val="00F71F9D"/>
    <w:rsid w:val="00F937F2"/>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84EC"/>
  <w15:chartTrackingRefBased/>
  <w15:docId w15:val="{1895CBF0-DDF6-4B3E-B33C-C97F0DC5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09"/>
  </w:style>
  <w:style w:type="paragraph" w:styleId="Heading1">
    <w:name w:val="heading 1"/>
    <w:basedOn w:val="Normal"/>
    <w:next w:val="Normal"/>
    <w:link w:val="Heading1Char"/>
    <w:uiPriority w:val="9"/>
    <w:qFormat/>
    <w:rsid w:val="004C0691"/>
    <w:pPr>
      <w:keepNext/>
      <w:keepLines/>
      <w:spacing w:before="240" w:after="0" w:line="480" w:lineRule="auto"/>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C0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AE3CD8"/>
    <w:pPr>
      <w:keepNext/>
      <w:keepLines/>
      <w:shd w:val="clear" w:color="auto" w:fill="FFFFFF"/>
      <w:spacing w:before="40" w:after="0" w:line="480" w:lineRule="auto"/>
      <w:outlineLvl w:val="2"/>
    </w:pPr>
    <w:rPr>
      <w:rFonts w:ascii="Arial" w:eastAsiaTheme="majorEastAsia" w:hAnsi="Arial" w:cs="Arial"/>
      <w:b/>
      <w:color w:val="212121"/>
      <w:sz w:val="24"/>
      <w:szCs w:val="24"/>
    </w:rPr>
  </w:style>
  <w:style w:type="paragraph" w:styleId="Heading4">
    <w:name w:val="heading 4"/>
    <w:basedOn w:val="Normal"/>
    <w:next w:val="Normal"/>
    <w:link w:val="Heading4Char"/>
    <w:uiPriority w:val="9"/>
    <w:unhideWhenUsed/>
    <w:qFormat/>
    <w:rsid w:val="00550C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09"/>
    <w:rPr>
      <w:rFonts w:ascii="Segoe UI" w:hAnsi="Segoe UI" w:cs="Segoe UI"/>
      <w:sz w:val="18"/>
      <w:szCs w:val="18"/>
    </w:rPr>
  </w:style>
  <w:style w:type="character" w:styleId="CommentReference">
    <w:name w:val="annotation reference"/>
    <w:basedOn w:val="DefaultParagraphFont"/>
    <w:uiPriority w:val="99"/>
    <w:semiHidden/>
    <w:unhideWhenUsed/>
    <w:rsid w:val="00960909"/>
    <w:rPr>
      <w:sz w:val="16"/>
      <w:szCs w:val="16"/>
    </w:rPr>
  </w:style>
  <w:style w:type="paragraph" w:styleId="CommentText">
    <w:name w:val="annotation text"/>
    <w:basedOn w:val="Normal"/>
    <w:link w:val="CommentTextChar"/>
    <w:uiPriority w:val="99"/>
    <w:unhideWhenUsed/>
    <w:rsid w:val="00960909"/>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9609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909"/>
    <w:rPr>
      <w:rFonts w:asciiTheme="minorHAnsi" w:hAnsiTheme="minorHAnsi"/>
      <w:b/>
      <w:bCs/>
    </w:rPr>
  </w:style>
  <w:style w:type="character" w:customStyle="1" w:styleId="CommentSubjectChar">
    <w:name w:val="Comment Subject Char"/>
    <w:basedOn w:val="CommentTextChar"/>
    <w:link w:val="CommentSubject"/>
    <w:uiPriority w:val="99"/>
    <w:semiHidden/>
    <w:rsid w:val="00960909"/>
    <w:rPr>
      <w:rFonts w:ascii="Arial" w:hAnsi="Arial"/>
      <w:b/>
      <w:bCs/>
      <w:sz w:val="20"/>
      <w:szCs w:val="20"/>
    </w:rPr>
  </w:style>
  <w:style w:type="table" w:styleId="GridTable4">
    <w:name w:val="Grid Table 4"/>
    <w:basedOn w:val="TableNormal"/>
    <w:uiPriority w:val="49"/>
    <w:rsid w:val="00F431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C342C"/>
    <w:pPr>
      <w:ind w:left="720"/>
      <w:contextualSpacing/>
    </w:pPr>
  </w:style>
  <w:style w:type="character" w:customStyle="1" w:styleId="Heading3Char">
    <w:name w:val="Heading 3 Char"/>
    <w:basedOn w:val="DefaultParagraphFont"/>
    <w:link w:val="Heading3"/>
    <w:uiPriority w:val="9"/>
    <w:rsid w:val="00AE3CD8"/>
    <w:rPr>
      <w:rFonts w:ascii="Arial" w:eastAsiaTheme="majorEastAsia" w:hAnsi="Arial" w:cs="Arial"/>
      <w:b/>
      <w:color w:val="212121"/>
      <w:sz w:val="24"/>
      <w:szCs w:val="24"/>
      <w:shd w:val="clear" w:color="auto" w:fill="FFFFFF"/>
    </w:rPr>
  </w:style>
  <w:style w:type="character" w:styleId="Hyperlink">
    <w:name w:val="Hyperlink"/>
    <w:basedOn w:val="DefaultParagraphFont"/>
    <w:uiPriority w:val="99"/>
    <w:unhideWhenUsed/>
    <w:rsid w:val="00AE3CD8"/>
    <w:rPr>
      <w:color w:val="0000FF" w:themeColor="hyperlink"/>
      <w:u w:val="single"/>
    </w:rPr>
  </w:style>
  <w:style w:type="table" w:styleId="TableGridLight">
    <w:name w:val="Grid Table Light"/>
    <w:basedOn w:val="TableNormal"/>
    <w:uiPriority w:val="40"/>
    <w:rsid w:val="008E1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C0B7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C0691"/>
    <w:rPr>
      <w:rFonts w:ascii="Arial" w:eastAsiaTheme="majorEastAsia" w:hAnsi="Arial" w:cstheme="majorBidi"/>
      <w:b/>
      <w:sz w:val="28"/>
      <w:szCs w:val="32"/>
    </w:rPr>
  </w:style>
  <w:style w:type="numbering" w:customStyle="1" w:styleId="NoList1">
    <w:name w:val="No List1"/>
    <w:next w:val="NoList"/>
    <w:uiPriority w:val="99"/>
    <w:semiHidden/>
    <w:unhideWhenUsed/>
    <w:rsid w:val="004C0691"/>
  </w:style>
  <w:style w:type="paragraph" w:styleId="Caption">
    <w:name w:val="caption"/>
    <w:basedOn w:val="Normal"/>
    <w:next w:val="Normal"/>
    <w:uiPriority w:val="35"/>
    <w:unhideWhenUsed/>
    <w:qFormat/>
    <w:rsid w:val="004C0691"/>
    <w:pPr>
      <w:spacing w:line="240" w:lineRule="auto"/>
    </w:pPr>
    <w:rPr>
      <w:rFonts w:ascii="Arial" w:hAnsi="Arial"/>
      <w:i/>
      <w:iCs/>
      <w:color w:val="1F497D" w:themeColor="text2"/>
      <w:sz w:val="18"/>
      <w:szCs w:val="18"/>
    </w:rPr>
  </w:style>
  <w:style w:type="character" w:styleId="PlaceholderText">
    <w:name w:val="Placeholder Text"/>
    <w:basedOn w:val="DefaultParagraphFont"/>
    <w:uiPriority w:val="99"/>
    <w:semiHidden/>
    <w:rsid w:val="004C0691"/>
    <w:rPr>
      <w:color w:val="808080"/>
    </w:rPr>
  </w:style>
  <w:style w:type="character" w:styleId="UnresolvedMention">
    <w:name w:val="Unresolved Mention"/>
    <w:basedOn w:val="DefaultParagraphFont"/>
    <w:uiPriority w:val="99"/>
    <w:semiHidden/>
    <w:unhideWhenUsed/>
    <w:rsid w:val="004C0691"/>
    <w:rPr>
      <w:color w:val="605E5C"/>
      <w:shd w:val="clear" w:color="auto" w:fill="E1DFDD"/>
    </w:rPr>
  </w:style>
  <w:style w:type="character" w:styleId="FollowedHyperlink">
    <w:name w:val="FollowedHyperlink"/>
    <w:basedOn w:val="DefaultParagraphFont"/>
    <w:uiPriority w:val="99"/>
    <w:semiHidden/>
    <w:unhideWhenUsed/>
    <w:rsid w:val="004C0691"/>
    <w:rPr>
      <w:color w:val="800080" w:themeColor="followedHyperlink"/>
      <w:u w:val="single"/>
    </w:rPr>
  </w:style>
  <w:style w:type="paragraph" w:customStyle="1" w:styleId="EndNoteBibliographyTitle">
    <w:name w:val="EndNote Bibliography Title"/>
    <w:basedOn w:val="Normal"/>
    <w:link w:val="EndNoteBibliographyTitleChar"/>
    <w:rsid w:val="004C0691"/>
    <w:pPr>
      <w:spacing w:after="0" w:line="480" w:lineRule="auto"/>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0691"/>
    <w:rPr>
      <w:rFonts w:ascii="Calibri" w:hAnsi="Calibri" w:cs="Calibri"/>
      <w:noProof/>
    </w:rPr>
  </w:style>
  <w:style w:type="paragraph" w:customStyle="1" w:styleId="EndNoteBibliography">
    <w:name w:val="EndNote Bibliography"/>
    <w:basedOn w:val="Normal"/>
    <w:link w:val="EndNoteBibliographyChar"/>
    <w:rsid w:val="004C06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0691"/>
    <w:rPr>
      <w:rFonts w:ascii="Calibri" w:hAnsi="Calibri" w:cs="Calibri"/>
      <w:noProof/>
    </w:rPr>
  </w:style>
  <w:style w:type="table" w:customStyle="1" w:styleId="TableGridLight1">
    <w:name w:val="Table Grid Light1"/>
    <w:basedOn w:val="TableNormal"/>
    <w:next w:val="TableGridLight"/>
    <w:uiPriority w:val="40"/>
    <w:rsid w:val="004C0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C0691"/>
    <w:pPr>
      <w:spacing w:after="0" w:line="240" w:lineRule="auto"/>
    </w:pPr>
    <w:rPr>
      <w:rFonts w:ascii="Arial" w:hAnsi="Arial"/>
      <w:sz w:val="20"/>
      <w:szCs w:val="20"/>
    </w:rPr>
  </w:style>
  <w:style w:type="character" w:customStyle="1" w:styleId="EndnoteTextChar">
    <w:name w:val="Endnote Text Char"/>
    <w:basedOn w:val="DefaultParagraphFont"/>
    <w:link w:val="EndnoteText"/>
    <w:uiPriority w:val="99"/>
    <w:semiHidden/>
    <w:rsid w:val="004C0691"/>
    <w:rPr>
      <w:rFonts w:ascii="Arial" w:hAnsi="Arial"/>
      <w:sz w:val="20"/>
      <w:szCs w:val="20"/>
    </w:rPr>
  </w:style>
  <w:style w:type="character" w:styleId="EndnoteReference">
    <w:name w:val="endnote reference"/>
    <w:basedOn w:val="DefaultParagraphFont"/>
    <w:uiPriority w:val="99"/>
    <w:semiHidden/>
    <w:unhideWhenUsed/>
    <w:rsid w:val="004C0691"/>
    <w:rPr>
      <w:vertAlign w:val="superscript"/>
    </w:rPr>
  </w:style>
  <w:style w:type="paragraph" w:styleId="FootnoteText">
    <w:name w:val="footnote text"/>
    <w:basedOn w:val="Normal"/>
    <w:link w:val="FootnoteTextChar"/>
    <w:uiPriority w:val="99"/>
    <w:semiHidden/>
    <w:unhideWhenUsed/>
    <w:rsid w:val="004C0691"/>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C0691"/>
    <w:rPr>
      <w:rFonts w:ascii="Arial" w:hAnsi="Arial"/>
      <w:sz w:val="20"/>
      <w:szCs w:val="20"/>
    </w:rPr>
  </w:style>
  <w:style w:type="character" w:styleId="FootnoteReference">
    <w:name w:val="footnote reference"/>
    <w:basedOn w:val="DefaultParagraphFont"/>
    <w:uiPriority w:val="99"/>
    <w:semiHidden/>
    <w:unhideWhenUsed/>
    <w:rsid w:val="004C0691"/>
    <w:rPr>
      <w:vertAlign w:val="superscript"/>
    </w:rPr>
  </w:style>
  <w:style w:type="table" w:customStyle="1" w:styleId="TableGrid">
    <w:name w:val="TableGrid"/>
    <w:rsid w:val="004C0691"/>
    <w:pPr>
      <w:spacing w:after="0" w:line="240" w:lineRule="auto"/>
    </w:pPr>
    <w:rPr>
      <w:rFonts w:eastAsiaTheme="minorEastAsia"/>
    </w:rPr>
    <w:tblPr>
      <w:tblCellMar>
        <w:top w:w="0" w:type="dxa"/>
        <w:left w:w="0" w:type="dxa"/>
        <w:bottom w:w="0" w:type="dxa"/>
        <w:right w:w="0" w:type="dxa"/>
      </w:tblCellMar>
    </w:tblPr>
  </w:style>
  <w:style w:type="paragraph" w:customStyle="1" w:styleId="CM46">
    <w:name w:val="CM46"/>
    <w:basedOn w:val="Normal"/>
    <w:next w:val="Normal"/>
    <w:uiPriority w:val="99"/>
    <w:rsid w:val="004C0691"/>
    <w:pPr>
      <w:autoSpaceDE w:val="0"/>
      <w:autoSpaceDN w:val="0"/>
      <w:adjustRightInd w:val="0"/>
      <w:spacing w:after="0" w:line="240" w:lineRule="auto"/>
    </w:pPr>
    <w:rPr>
      <w:rFonts w:ascii="Times New Roman" w:hAnsi="Times New Roman" w:cs="Times New Roman"/>
      <w:sz w:val="24"/>
      <w:szCs w:val="24"/>
    </w:rPr>
  </w:style>
  <w:style w:type="paragraph" w:customStyle="1" w:styleId="CM30">
    <w:name w:val="CM30"/>
    <w:basedOn w:val="Normal"/>
    <w:next w:val="Normal"/>
    <w:uiPriority w:val="99"/>
    <w:rsid w:val="004C0691"/>
    <w:pPr>
      <w:autoSpaceDE w:val="0"/>
      <w:autoSpaceDN w:val="0"/>
      <w:adjustRightInd w:val="0"/>
      <w:spacing w:after="0" w:line="300" w:lineRule="atLeast"/>
    </w:pPr>
    <w:rPr>
      <w:rFonts w:ascii="Times New Roman" w:hAnsi="Times New Roman" w:cs="Times New Roman"/>
      <w:sz w:val="24"/>
      <w:szCs w:val="24"/>
    </w:rPr>
  </w:style>
  <w:style w:type="paragraph" w:customStyle="1" w:styleId="Default">
    <w:name w:val="Default"/>
    <w:rsid w:val="004C069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C0691"/>
    <w:rPr>
      <w:b/>
      <w:bCs/>
    </w:rPr>
  </w:style>
  <w:style w:type="table" w:styleId="TableGrid0">
    <w:name w:val="Table Grid"/>
    <w:basedOn w:val="TableNormal"/>
    <w:uiPriority w:val="59"/>
    <w:unhideWhenUsed/>
    <w:rsid w:val="004C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06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A93A31"/>
    <w:pPr>
      <w:spacing w:after="0" w:line="240" w:lineRule="auto"/>
    </w:pPr>
  </w:style>
  <w:style w:type="character" w:customStyle="1" w:styleId="Heading4Char">
    <w:name w:val="Heading 4 Char"/>
    <w:basedOn w:val="DefaultParagraphFont"/>
    <w:link w:val="Heading4"/>
    <w:uiPriority w:val="9"/>
    <w:rsid w:val="00550C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65942">
      <w:bodyDiv w:val="1"/>
      <w:marLeft w:val="0"/>
      <w:marRight w:val="0"/>
      <w:marTop w:val="0"/>
      <w:marBottom w:val="0"/>
      <w:divBdr>
        <w:top w:val="none" w:sz="0" w:space="0" w:color="auto"/>
        <w:left w:val="none" w:sz="0" w:space="0" w:color="auto"/>
        <w:bottom w:val="none" w:sz="0" w:space="0" w:color="auto"/>
        <w:right w:val="none" w:sz="0" w:space="0" w:color="auto"/>
      </w:divBdr>
    </w:div>
    <w:div w:id="1819347735">
      <w:bodyDiv w:val="1"/>
      <w:marLeft w:val="0"/>
      <w:marRight w:val="0"/>
      <w:marTop w:val="0"/>
      <w:marBottom w:val="0"/>
      <w:divBdr>
        <w:top w:val="none" w:sz="0" w:space="0" w:color="auto"/>
        <w:left w:val="none" w:sz="0" w:space="0" w:color="auto"/>
        <w:bottom w:val="none" w:sz="0" w:space="0" w:color="auto"/>
        <w:right w:val="none" w:sz="0" w:space="0" w:color="auto"/>
      </w:divBdr>
    </w:div>
    <w:div w:id="1961716422">
      <w:bodyDiv w:val="1"/>
      <w:marLeft w:val="0"/>
      <w:marRight w:val="0"/>
      <w:marTop w:val="0"/>
      <w:marBottom w:val="0"/>
      <w:divBdr>
        <w:top w:val="none" w:sz="0" w:space="0" w:color="auto"/>
        <w:left w:val="none" w:sz="0" w:space="0" w:color="auto"/>
        <w:bottom w:val="none" w:sz="0" w:space="0" w:color="auto"/>
        <w:right w:val="none" w:sz="0" w:space="0" w:color="auto"/>
      </w:divBdr>
    </w:div>
    <w:div w:id="20404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dews.org/wordpress/files/2020/07/ndews-hotspot-unintentional-fentanyl-overdoses-in-new-hampshire-final-09-11-17.pdf" TargetMode="External"/><Relationship Id="rId4" Type="http://schemas.openxmlformats.org/officeDocument/2006/relationships/settings" Target="settings.xml"/><Relationship Id="rId9" Type="http://schemas.openxmlformats.org/officeDocument/2006/relationships/hyperlink" Target="https://www.accessdata.fda.gov/drugsatfda_docs/label/2015/208411lbl.pdf"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9C970-6E9A-4130-A13A-5A44F902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10433</Words>
  <Characters>59469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John *</dc:creator>
  <cp:keywords/>
  <dc:description/>
  <cp:lastModifiedBy>Mann, John *</cp:lastModifiedBy>
  <cp:revision>2</cp:revision>
  <dcterms:created xsi:type="dcterms:W3CDTF">2021-04-26T19:16:00Z</dcterms:created>
  <dcterms:modified xsi:type="dcterms:W3CDTF">2021-04-26T19:16:00Z</dcterms:modified>
</cp:coreProperties>
</file>